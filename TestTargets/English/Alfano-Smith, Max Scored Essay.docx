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0C" w:rsidRDefault="00EB76CF" w:rsidP="00EB76CF">
      <w:pPr>
        <w:spacing w:after="0" w:line="480" w:lineRule="auto"/>
        <w:rPr>
          <w:rFonts w:ascii="Times New Roman" w:hAnsi="Times New Roman" w:cs="Times New Roman"/>
          <w:sz w:val="24"/>
          <w:szCs w:val="24"/>
        </w:rPr>
      </w:pPr>
      <w:r>
        <w:rPr>
          <w:rFonts w:ascii="Times New Roman" w:hAnsi="Times New Roman" w:cs="Times New Roman"/>
          <w:sz w:val="24"/>
          <w:szCs w:val="24"/>
        </w:rPr>
        <w:tab/>
        <w:t>In</w:t>
      </w:r>
      <w:r w:rsidR="00450A65">
        <w:rPr>
          <w:rFonts w:ascii="Times New Roman" w:hAnsi="Times New Roman" w:cs="Times New Roman"/>
          <w:sz w:val="24"/>
          <w:szCs w:val="24"/>
        </w:rPr>
        <w:t xml:space="preserve"> the novel</w:t>
      </w:r>
      <w:r>
        <w:rPr>
          <w:rFonts w:ascii="Times New Roman" w:hAnsi="Times New Roman" w:cs="Times New Roman"/>
          <w:sz w:val="24"/>
          <w:szCs w:val="24"/>
        </w:rPr>
        <w:t xml:space="preserve"> </w:t>
      </w:r>
      <w:r>
        <w:rPr>
          <w:rFonts w:ascii="Times New Roman" w:hAnsi="Times New Roman" w:cs="Times New Roman"/>
          <w:i/>
          <w:sz w:val="24"/>
          <w:szCs w:val="24"/>
        </w:rPr>
        <w:t>Never Let Me Go</w:t>
      </w:r>
      <w:r>
        <w:rPr>
          <w:rFonts w:ascii="Times New Roman" w:hAnsi="Times New Roman" w:cs="Times New Roman"/>
          <w:sz w:val="24"/>
          <w:szCs w:val="24"/>
        </w:rPr>
        <w:t xml:space="preserve"> by </w:t>
      </w:r>
      <w:r w:rsidR="00F62A13">
        <w:rPr>
          <w:rFonts w:ascii="Times New Roman" w:hAnsi="Times New Roman" w:cs="Times New Roman"/>
          <w:sz w:val="24"/>
          <w:szCs w:val="24"/>
        </w:rPr>
        <w:t xml:space="preserve">Kazuo Ishiguro the character </w:t>
      </w:r>
      <w:r>
        <w:rPr>
          <w:rFonts w:ascii="Times New Roman" w:hAnsi="Times New Roman" w:cs="Times New Roman"/>
          <w:sz w:val="24"/>
          <w:szCs w:val="24"/>
        </w:rPr>
        <w:t>Miss Lucy over</w:t>
      </w:r>
      <w:ins w:id="0" w:author="kkeigher" w:date="2015-10-06T10:33:00Z">
        <w:r w:rsidR="00EA0F6B">
          <w:rPr>
            <w:rFonts w:ascii="Times New Roman" w:hAnsi="Times New Roman" w:cs="Times New Roman"/>
            <w:sz w:val="24"/>
            <w:szCs w:val="24"/>
          </w:rPr>
          <w:t xml:space="preserve"> </w:t>
        </w:r>
      </w:ins>
      <w:r>
        <w:rPr>
          <w:rFonts w:ascii="Times New Roman" w:hAnsi="Times New Roman" w:cs="Times New Roman"/>
          <w:sz w:val="24"/>
          <w:szCs w:val="24"/>
        </w:rPr>
        <w:t>time is overwhelmed with her desir</w:t>
      </w:r>
      <w:r w:rsidR="00AC5836">
        <w:rPr>
          <w:rFonts w:ascii="Times New Roman" w:hAnsi="Times New Roman" w:cs="Times New Roman"/>
          <w:sz w:val="24"/>
          <w:szCs w:val="24"/>
        </w:rPr>
        <w:t>e to be honest with her students</w:t>
      </w:r>
      <w:r>
        <w:rPr>
          <w:rFonts w:ascii="Times New Roman" w:hAnsi="Times New Roman" w:cs="Times New Roman"/>
          <w:sz w:val="24"/>
          <w:szCs w:val="24"/>
        </w:rPr>
        <w:t xml:space="preserve"> about the</w:t>
      </w:r>
      <w:r w:rsidR="00450A65">
        <w:rPr>
          <w:rFonts w:ascii="Times New Roman" w:hAnsi="Times New Roman" w:cs="Times New Roman"/>
          <w:sz w:val="24"/>
          <w:szCs w:val="24"/>
        </w:rPr>
        <w:t xml:space="preserve">ir true purpose in life and thus reveals to them information that they were never intended to have known at such a young age. Miss Lucy’s </w:t>
      </w:r>
      <w:commentRangeStart w:id="1"/>
      <w:r w:rsidR="00450A65">
        <w:rPr>
          <w:rFonts w:ascii="Times New Roman" w:hAnsi="Times New Roman" w:cs="Times New Roman"/>
          <w:sz w:val="24"/>
          <w:szCs w:val="24"/>
        </w:rPr>
        <w:t xml:space="preserve">emotions </w:t>
      </w:r>
      <w:commentRangeEnd w:id="1"/>
      <w:r w:rsidR="00EA0F6B">
        <w:rPr>
          <w:rStyle w:val="CommentReference"/>
        </w:rPr>
        <w:commentReference w:id="1"/>
      </w:r>
      <w:r w:rsidR="00450A65">
        <w:rPr>
          <w:rFonts w:ascii="Times New Roman" w:hAnsi="Times New Roman" w:cs="Times New Roman"/>
          <w:sz w:val="24"/>
          <w:szCs w:val="24"/>
        </w:rPr>
        <w:t xml:space="preserve">appear subtly over the novel and do not fully manifest until the children’s later years at </w:t>
      </w:r>
      <w:proofErr w:type="spellStart"/>
      <w:r w:rsidR="00450A65">
        <w:rPr>
          <w:rFonts w:ascii="Times New Roman" w:hAnsi="Times New Roman" w:cs="Times New Roman"/>
          <w:sz w:val="24"/>
          <w:szCs w:val="24"/>
        </w:rPr>
        <w:t>Hailsham</w:t>
      </w:r>
      <w:proofErr w:type="spellEnd"/>
      <w:r w:rsidR="00450A65">
        <w:rPr>
          <w:rFonts w:ascii="Times New Roman" w:hAnsi="Times New Roman" w:cs="Times New Roman"/>
          <w:sz w:val="24"/>
          <w:szCs w:val="24"/>
        </w:rPr>
        <w:t xml:space="preserve">. But in those years before she finally </w:t>
      </w:r>
      <w:commentRangeStart w:id="2"/>
      <w:r w:rsidR="00450A65">
        <w:rPr>
          <w:rFonts w:ascii="Times New Roman" w:hAnsi="Times New Roman" w:cs="Times New Roman"/>
          <w:sz w:val="24"/>
          <w:szCs w:val="24"/>
        </w:rPr>
        <w:t xml:space="preserve">snapped </w:t>
      </w:r>
      <w:commentRangeEnd w:id="2"/>
      <w:r w:rsidR="00EA0F6B">
        <w:rPr>
          <w:rStyle w:val="CommentReference"/>
        </w:rPr>
        <w:commentReference w:id="2"/>
      </w:r>
      <w:r w:rsidR="00450A65">
        <w:rPr>
          <w:rFonts w:ascii="Times New Roman" w:hAnsi="Times New Roman" w:cs="Times New Roman"/>
          <w:sz w:val="24"/>
          <w:szCs w:val="24"/>
        </w:rPr>
        <w:t xml:space="preserve">Miss Lucy </w:t>
      </w:r>
      <w:commentRangeStart w:id="3"/>
      <w:r w:rsidR="00450A65">
        <w:rPr>
          <w:rFonts w:ascii="Times New Roman" w:hAnsi="Times New Roman" w:cs="Times New Roman"/>
          <w:sz w:val="24"/>
          <w:szCs w:val="24"/>
        </w:rPr>
        <w:t xml:space="preserve">gave </w:t>
      </w:r>
      <w:commentRangeEnd w:id="3"/>
      <w:r w:rsidR="00EA0F6B">
        <w:rPr>
          <w:rStyle w:val="CommentReference"/>
        </w:rPr>
        <w:commentReference w:id="3"/>
      </w:r>
      <w:r w:rsidR="00450A65">
        <w:rPr>
          <w:rFonts w:ascii="Times New Roman" w:hAnsi="Times New Roman" w:cs="Times New Roman"/>
          <w:sz w:val="24"/>
          <w:szCs w:val="24"/>
        </w:rPr>
        <w:t>occasio</w:t>
      </w:r>
      <w:r w:rsidR="00AA79D8">
        <w:rPr>
          <w:rFonts w:ascii="Times New Roman" w:hAnsi="Times New Roman" w:cs="Times New Roman"/>
          <w:sz w:val="24"/>
          <w:szCs w:val="24"/>
        </w:rPr>
        <w:t xml:space="preserve">nal hints to the students, </w:t>
      </w:r>
      <w:del w:id="4" w:author="kkeigher" w:date="2015-10-06T10:35:00Z">
        <w:r w:rsidR="00AA79D8" w:rsidDel="00EA0F6B">
          <w:rPr>
            <w:rFonts w:ascii="Times New Roman" w:hAnsi="Times New Roman" w:cs="Times New Roman"/>
            <w:sz w:val="24"/>
            <w:szCs w:val="24"/>
          </w:rPr>
          <w:delText xml:space="preserve">eluding </w:delText>
        </w:r>
      </w:del>
      <w:ins w:id="5" w:author="kkeigher" w:date="2015-10-06T10:35:00Z">
        <w:r w:rsidR="00EA0F6B">
          <w:rPr>
            <w:rFonts w:ascii="Times New Roman" w:hAnsi="Times New Roman" w:cs="Times New Roman"/>
            <w:sz w:val="24"/>
            <w:szCs w:val="24"/>
          </w:rPr>
          <w:t>alluding</w:t>
        </w:r>
        <w:r w:rsidR="00EA0F6B">
          <w:rPr>
            <w:rFonts w:ascii="Times New Roman" w:hAnsi="Times New Roman" w:cs="Times New Roman"/>
            <w:sz w:val="24"/>
            <w:szCs w:val="24"/>
          </w:rPr>
          <w:t xml:space="preserve"> </w:t>
        </w:r>
      </w:ins>
      <w:r w:rsidR="00AA79D8">
        <w:rPr>
          <w:rFonts w:ascii="Times New Roman" w:hAnsi="Times New Roman" w:cs="Times New Roman"/>
          <w:sz w:val="24"/>
          <w:szCs w:val="24"/>
        </w:rPr>
        <w:t xml:space="preserve">to the fact that </w:t>
      </w:r>
      <w:r w:rsidR="00450A65">
        <w:rPr>
          <w:rFonts w:ascii="Times New Roman" w:hAnsi="Times New Roman" w:cs="Times New Roman"/>
          <w:sz w:val="24"/>
          <w:szCs w:val="24"/>
        </w:rPr>
        <w:t xml:space="preserve">the </w:t>
      </w:r>
      <w:commentRangeStart w:id="6"/>
      <w:r w:rsidR="00450A65">
        <w:rPr>
          <w:rFonts w:ascii="Times New Roman" w:hAnsi="Times New Roman" w:cs="Times New Roman"/>
          <w:sz w:val="24"/>
          <w:szCs w:val="24"/>
        </w:rPr>
        <w:t xml:space="preserve">normal seeming </w:t>
      </w:r>
      <w:commentRangeEnd w:id="6"/>
      <w:r w:rsidR="00EA0F6B">
        <w:rPr>
          <w:rStyle w:val="CommentReference"/>
        </w:rPr>
        <w:commentReference w:id="6"/>
      </w:r>
      <w:r w:rsidR="00450A65">
        <w:rPr>
          <w:rFonts w:ascii="Times New Roman" w:hAnsi="Times New Roman" w:cs="Times New Roman"/>
          <w:sz w:val="24"/>
          <w:szCs w:val="24"/>
        </w:rPr>
        <w:t xml:space="preserve">activities they </w:t>
      </w:r>
      <w:r w:rsidR="00450A65" w:rsidRPr="00EA0F6B">
        <w:rPr>
          <w:rFonts w:ascii="Times New Roman" w:hAnsi="Times New Roman" w:cs="Times New Roman"/>
          <w:sz w:val="24"/>
          <w:szCs w:val="24"/>
          <w:highlight w:val="red"/>
          <w:rPrChange w:id="7" w:author="kkeigher" w:date="2015-10-06T10:35:00Z">
            <w:rPr>
              <w:rFonts w:ascii="Times New Roman" w:hAnsi="Times New Roman" w:cs="Times New Roman"/>
              <w:sz w:val="24"/>
              <w:szCs w:val="24"/>
            </w:rPr>
          </w:rPrChange>
        </w:rPr>
        <w:t>were</w:t>
      </w:r>
      <w:r w:rsidR="00450A65">
        <w:rPr>
          <w:rFonts w:ascii="Times New Roman" w:hAnsi="Times New Roman" w:cs="Times New Roman"/>
          <w:sz w:val="24"/>
          <w:szCs w:val="24"/>
        </w:rPr>
        <w:t xml:space="preserve"> partaking </w:t>
      </w:r>
      <w:proofErr w:type="gramStart"/>
      <w:r w:rsidR="00450A65">
        <w:rPr>
          <w:rFonts w:ascii="Times New Roman" w:hAnsi="Times New Roman" w:cs="Times New Roman"/>
          <w:sz w:val="24"/>
          <w:szCs w:val="24"/>
        </w:rPr>
        <w:t>in,</w:t>
      </w:r>
      <w:proofErr w:type="gramEnd"/>
      <w:r w:rsidR="00450A65">
        <w:rPr>
          <w:rFonts w:ascii="Times New Roman" w:hAnsi="Times New Roman" w:cs="Times New Roman"/>
          <w:sz w:val="24"/>
          <w:szCs w:val="24"/>
        </w:rPr>
        <w:t xml:space="preserve"> </w:t>
      </w:r>
      <w:del w:id="8" w:author="kkeigher" w:date="2015-10-06T10:35:00Z">
        <w:r w:rsidR="00450A65" w:rsidDel="00EA0F6B">
          <w:rPr>
            <w:rFonts w:ascii="Times New Roman" w:hAnsi="Times New Roman" w:cs="Times New Roman"/>
            <w:sz w:val="24"/>
            <w:szCs w:val="24"/>
          </w:rPr>
          <w:delText xml:space="preserve">where </w:delText>
        </w:r>
      </w:del>
      <w:ins w:id="9" w:author="kkeigher" w:date="2015-10-06T10:35:00Z">
        <w:r w:rsidR="00EA0F6B">
          <w:rPr>
            <w:rFonts w:ascii="Times New Roman" w:hAnsi="Times New Roman" w:cs="Times New Roman"/>
            <w:sz w:val="24"/>
            <w:szCs w:val="24"/>
          </w:rPr>
          <w:t>were</w:t>
        </w:r>
        <w:r w:rsidR="00EA0F6B">
          <w:rPr>
            <w:rFonts w:ascii="Times New Roman" w:hAnsi="Times New Roman" w:cs="Times New Roman"/>
            <w:sz w:val="24"/>
            <w:szCs w:val="24"/>
          </w:rPr>
          <w:t xml:space="preserve"> </w:t>
        </w:r>
      </w:ins>
      <w:r w:rsidR="00450A65">
        <w:rPr>
          <w:rFonts w:ascii="Times New Roman" w:hAnsi="Times New Roman" w:cs="Times New Roman"/>
          <w:sz w:val="24"/>
          <w:szCs w:val="24"/>
        </w:rPr>
        <w:t xml:space="preserve">seen in her eyes as something much darker. Miss Lucy’s minor </w:t>
      </w:r>
      <w:commentRangeStart w:id="10"/>
      <w:r w:rsidR="00450A65">
        <w:rPr>
          <w:rFonts w:ascii="Times New Roman" w:hAnsi="Times New Roman" w:cs="Times New Roman"/>
          <w:sz w:val="24"/>
          <w:szCs w:val="24"/>
        </w:rPr>
        <w:t xml:space="preserve">slips </w:t>
      </w:r>
      <w:commentRangeEnd w:id="10"/>
      <w:r w:rsidR="00EA0F6B">
        <w:rPr>
          <w:rStyle w:val="CommentReference"/>
        </w:rPr>
        <w:commentReference w:id="10"/>
      </w:r>
      <w:r w:rsidR="00450A65">
        <w:rPr>
          <w:rFonts w:ascii="Times New Roman" w:hAnsi="Times New Roman" w:cs="Times New Roman"/>
          <w:sz w:val="24"/>
          <w:szCs w:val="24"/>
        </w:rPr>
        <w:t xml:space="preserve">around the students </w:t>
      </w:r>
      <w:del w:id="11" w:author="kkeigher" w:date="2015-10-06T10:36:00Z">
        <w:r w:rsidR="00450A65" w:rsidDel="00EA0F6B">
          <w:rPr>
            <w:rFonts w:ascii="Times New Roman" w:hAnsi="Times New Roman" w:cs="Times New Roman"/>
            <w:sz w:val="24"/>
            <w:szCs w:val="24"/>
          </w:rPr>
          <w:delText xml:space="preserve">where </w:delText>
        </w:r>
      </w:del>
      <w:ins w:id="12" w:author="kkeigher" w:date="2015-10-06T10:36:00Z">
        <w:r w:rsidR="00EA0F6B">
          <w:rPr>
            <w:rFonts w:ascii="Times New Roman" w:hAnsi="Times New Roman" w:cs="Times New Roman"/>
            <w:sz w:val="24"/>
            <w:szCs w:val="24"/>
          </w:rPr>
          <w:t>were</w:t>
        </w:r>
        <w:r w:rsidR="00EA0F6B">
          <w:rPr>
            <w:rFonts w:ascii="Times New Roman" w:hAnsi="Times New Roman" w:cs="Times New Roman"/>
            <w:sz w:val="24"/>
            <w:szCs w:val="24"/>
          </w:rPr>
          <w:t xml:space="preserve"> </w:t>
        </w:r>
      </w:ins>
      <w:r w:rsidR="00450A65">
        <w:rPr>
          <w:rFonts w:ascii="Times New Roman" w:hAnsi="Times New Roman" w:cs="Times New Roman"/>
          <w:sz w:val="24"/>
          <w:szCs w:val="24"/>
        </w:rPr>
        <w:t xml:space="preserve">all </w:t>
      </w:r>
      <w:proofErr w:type="gramStart"/>
      <w:r w:rsidR="00450A65">
        <w:rPr>
          <w:rFonts w:ascii="Times New Roman" w:hAnsi="Times New Roman" w:cs="Times New Roman"/>
          <w:sz w:val="24"/>
          <w:szCs w:val="24"/>
        </w:rPr>
        <w:t>leading</w:t>
      </w:r>
      <w:proofErr w:type="gramEnd"/>
      <w:r w:rsidR="00450A65">
        <w:rPr>
          <w:rFonts w:ascii="Times New Roman" w:hAnsi="Times New Roman" w:cs="Times New Roman"/>
          <w:sz w:val="24"/>
          <w:szCs w:val="24"/>
        </w:rPr>
        <w:t xml:space="preserve"> up to the day that she finally </w:t>
      </w:r>
      <w:r w:rsidR="00450A65" w:rsidRPr="00EA0F6B">
        <w:rPr>
          <w:rFonts w:ascii="Times New Roman" w:hAnsi="Times New Roman" w:cs="Times New Roman"/>
          <w:sz w:val="24"/>
          <w:szCs w:val="24"/>
          <w:highlight w:val="red"/>
          <w:rPrChange w:id="13" w:author="kkeigher" w:date="2015-10-06T10:36:00Z">
            <w:rPr>
              <w:rFonts w:ascii="Times New Roman" w:hAnsi="Times New Roman" w:cs="Times New Roman"/>
              <w:sz w:val="24"/>
              <w:szCs w:val="24"/>
            </w:rPr>
          </w:rPrChange>
        </w:rPr>
        <w:t>revealed</w:t>
      </w:r>
      <w:r w:rsidR="00450A65">
        <w:rPr>
          <w:rFonts w:ascii="Times New Roman" w:hAnsi="Times New Roman" w:cs="Times New Roman"/>
          <w:sz w:val="24"/>
          <w:szCs w:val="24"/>
        </w:rPr>
        <w:t xml:space="preserve"> to them that their whole purpose in life was to foster vital organs so they could be harvested. </w:t>
      </w:r>
      <w:commentRangeStart w:id="14"/>
      <w:r w:rsidR="00450A65">
        <w:rPr>
          <w:rFonts w:ascii="Times New Roman" w:hAnsi="Times New Roman" w:cs="Times New Roman"/>
          <w:sz w:val="24"/>
          <w:szCs w:val="24"/>
        </w:rPr>
        <w:t xml:space="preserve">It </w:t>
      </w:r>
      <w:r w:rsidR="00450A65" w:rsidRPr="00EA0F6B">
        <w:rPr>
          <w:rFonts w:ascii="Times New Roman" w:hAnsi="Times New Roman" w:cs="Times New Roman"/>
          <w:sz w:val="24"/>
          <w:szCs w:val="24"/>
          <w:highlight w:val="red"/>
          <w:rPrChange w:id="15" w:author="kkeigher" w:date="2015-10-06T10:36:00Z">
            <w:rPr>
              <w:rFonts w:ascii="Times New Roman" w:hAnsi="Times New Roman" w:cs="Times New Roman"/>
              <w:sz w:val="24"/>
              <w:szCs w:val="24"/>
            </w:rPr>
          </w:rPrChange>
        </w:rPr>
        <w:t>was</w:t>
      </w:r>
      <w:r w:rsidR="00450A65">
        <w:rPr>
          <w:rFonts w:ascii="Times New Roman" w:hAnsi="Times New Roman" w:cs="Times New Roman"/>
          <w:sz w:val="24"/>
          <w:szCs w:val="24"/>
        </w:rPr>
        <w:t xml:space="preserve"> Miss Lucy’s desire to come clean with her students that</w:t>
      </w:r>
      <w:r w:rsidR="0043258C">
        <w:rPr>
          <w:rFonts w:ascii="Times New Roman" w:hAnsi="Times New Roman" w:cs="Times New Roman"/>
          <w:sz w:val="24"/>
          <w:szCs w:val="24"/>
        </w:rPr>
        <w:t xml:space="preserve"> slowly eats away</w:t>
      </w:r>
      <w:r w:rsidR="00AA79D8">
        <w:rPr>
          <w:rFonts w:ascii="Times New Roman" w:hAnsi="Times New Roman" w:cs="Times New Roman"/>
          <w:sz w:val="24"/>
          <w:szCs w:val="24"/>
        </w:rPr>
        <w:t xml:space="preserve"> at her tough mental fortitude</w:t>
      </w:r>
      <w:r w:rsidR="0043258C">
        <w:rPr>
          <w:rFonts w:ascii="Times New Roman" w:hAnsi="Times New Roman" w:cs="Times New Roman"/>
          <w:sz w:val="24"/>
          <w:szCs w:val="24"/>
        </w:rPr>
        <w:t xml:space="preserve"> and</w:t>
      </w:r>
      <w:r w:rsidR="00450A65">
        <w:rPr>
          <w:rFonts w:ascii="Times New Roman" w:hAnsi="Times New Roman" w:cs="Times New Roman"/>
          <w:sz w:val="24"/>
          <w:szCs w:val="24"/>
        </w:rPr>
        <w:t xml:space="preserve"> ultimately results in her revealing to them the sad nature of their existence.</w:t>
      </w:r>
      <w:commentRangeEnd w:id="14"/>
      <w:r w:rsidR="00EA0F6B">
        <w:rPr>
          <w:rStyle w:val="CommentReference"/>
        </w:rPr>
        <w:commentReference w:id="14"/>
      </w:r>
    </w:p>
    <w:p w:rsidR="00450A65" w:rsidRDefault="00450A65" w:rsidP="00C715D4">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6"/>
      <w:r>
        <w:rPr>
          <w:rFonts w:ascii="Times New Roman" w:hAnsi="Times New Roman" w:cs="Times New Roman"/>
          <w:sz w:val="24"/>
          <w:szCs w:val="24"/>
        </w:rPr>
        <w:t>Miss Lucy’s emotions do not</w:t>
      </w:r>
      <w:r w:rsidR="00AA79D8">
        <w:rPr>
          <w:rFonts w:ascii="Times New Roman" w:hAnsi="Times New Roman" w:cs="Times New Roman"/>
          <w:sz w:val="24"/>
          <w:szCs w:val="24"/>
        </w:rPr>
        <w:t xml:space="preserve"> just appear </w:t>
      </w:r>
      <w:del w:id="17" w:author="kkeigher" w:date="2015-10-06T10:36:00Z">
        <w:r w:rsidR="00AA79D8" w:rsidDel="00EA0F6B">
          <w:rPr>
            <w:rFonts w:ascii="Times New Roman" w:hAnsi="Times New Roman" w:cs="Times New Roman"/>
            <w:sz w:val="24"/>
            <w:szCs w:val="24"/>
          </w:rPr>
          <w:delText>abruplty</w:delText>
        </w:r>
      </w:del>
      <w:ins w:id="18" w:author="kkeigher" w:date="2015-10-06T10:36:00Z">
        <w:r w:rsidR="00EA0F6B">
          <w:rPr>
            <w:rFonts w:ascii="Times New Roman" w:hAnsi="Times New Roman" w:cs="Times New Roman"/>
            <w:sz w:val="24"/>
            <w:szCs w:val="24"/>
          </w:rPr>
          <w:t>abr</w:t>
        </w:r>
      </w:ins>
      <w:ins w:id="19" w:author="kkeigher" w:date="2015-10-06T10:37:00Z">
        <w:r w:rsidR="00EA0F6B">
          <w:rPr>
            <w:rFonts w:ascii="Times New Roman" w:hAnsi="Times New Roman" w:cs="Times New Roman"/>
            <w:sz w:val="24"/>
            <w:szCs w:val="24"/>
          </w:rPr>
          <w:t>uptly</w:t>
        </w:r>
      </w:ins>
      <w:r w:rsidR="00AA79D8">
        <w:rPr>
          <w:rFonts w:ascii="Times New Roman" w:hAnsi="Times New Roman" w:cs="Times New Roman"/>
          <w:sz w:val="24"/>
          <w:szCs w:val="24"/>
        </w:rPr>
        <w:t>,</w:t>
      </w:r>
      <w:r w:rsidR="00C715D4">
        <w:rPr>
          <w:rFonts w:ascii="Times New Roman" w:hAnsi="Times New Roman" w:cs="Times New Roman"/>
          <w:sz w:val="24"/>
          <w:szCs w:val="24"/>
        </w:rPr>
        <w:t xml:space="preserve"> but instead</w:t>
      </w:r>
      <w:ins w:id="20" w:author="kkeigher" w:date="2015-10-06T10:37:00Z">
        <w:r w:rsidR="00EA0F6B">
          <w:rPr>
            <w:rFonts w:ascii="Times New Roman" w:hAnsi="Times New Roman" w:cs="Times New Roman"/>
            <w:sz w:val="24"/>
            <w:szCs w:val="24"/>
          </w:rPr>
          <w:t>,</w:t>
        </w:r>
      </w:ins>
      <w:r w:rsidR="00C715D4">
        <w:rPr>
          <w:rFonts w:ascii="Times New Roman" w:hAnsi="Times New Roman" w:cs="Times New Roman"/>
          <w:sz w:val="24"/>
          <w:szCs w:val="24"/>
        </w:rPr>
        <w:t xml:space="preserve"> subtly slip</w:t>
      </w:r>
      <w:r w:rsidR="00692760">
        <w:rPr>
          <w:rFonts w:ascii="Times New Roman" w:hAnsi="Times New Roman" w:cs="Times New Roman"/>
          <w:sz w:val="24"/>
          <w:szCs w:val="24"/>
        </w:rPr>
        <w:t xml:space="preserve"> </w:t>
      </w:r>
      <w:r>
        <w:rPr>
          <w:rFonts w:ascii="Times New Roman" w:hAnsi="Times New Roman" w:cs="Times New Roman"/>
          <w:sz w:val="24"/>
          <w:szCs w:val="24"/>
        </w:rPr>
        <w:t>out</w:t>
      </w:r>
      <w:r w:rsidR="00692760">
        <w:rPr>
          <w:rFonts w:ascii="Times New Roman" w:hAnsi="Times New Roman" w:cs="Times New Roman"/>
          <w:sz w:val="24"/>
          <w:szCs w:val="24"/>
        </w:rPr>
        <w:t xml:space="preserve"> in front of</w:t>
      </w:r>
      <w:r>
        <w:rPr>
          <w:rFonts w:ascii="Times New Roman" w:hAnsi="Times New Roman" w:cs="Times New Roman"/>
          <w:sz w:val="24"/>
          <w:szCs w:val="24"/>
        </w:rPr>
        <w:t xml:space="preserve"> </w:t>
      </w:r>
      <w:r w:rsidR="00AC5836">
        <w:rPr>
          <w:rFonts w:ascii="Times New Roman" w:hAnsi="Times New Roman" w:cs="Times New Roman"/>
          <w:sz w:val="24"/>
          <w:szCs w:val="24"/>
        </w:rPr>
        <w:t xml:space="preserve">her pupils’ </w:t>
      </w:r>
      <w:r w:rsidR="00692760">
        <w:rPr>
          <w:rFonts w:ascii="Times New Roman" w:hAnsi="Times New Roman" w:cs="Times New Roman"/>
          <w:sz w:val="24"/>
          <w:szCs w:val="24"/>
        </w:rPr>
        <w:t>over</w:t>
      </w:r>
      <w:ins w:id="21" w:author="kkeigher" w:date="2015-10-06T10:37:00Z">
        <w:r w:rsidR="00EA0F6B">
          <w:rPr>
            <w:rFonts w:ascii="Times New Roman" w:hAnsi="Times New Roman" w:cs="Times New Roman"/>
            <w:sz w:val="24"/>
            <w:szCs w:val="24"/>
          </w:rPr>
          <w:t xml:space="preserve"> </w:t>
        </w:r>
      </w:ins>
      <w:r w:rsidR="00692760">
        <w:rPr>
          <w:rFonts w:ascii="Times New Roman" w:hAnsi="Times New Roman" w:cs="Times New Roman"/>
          <w:sz w:val="24"/>
          <w:szCs w:val="24"/>
        </w:rPr>
        <w:t xml:space="preserve">time. </w:t>
      </w:r>
      <w:commentRangeEnd w:id="16"/>
      <w:r w:rsidR="00EA0F6B">
        <w:rPr>
          <w:rStyle w:val="CommentReference"/>
        </w:rPr>
        <w:commentReference w:id="16"/>
      </w:r>
      <w:commentRangeStart w:id="22"/>
      <w:r w:rsidR="00692760">
        <w:rPr>
          <w:rFonts w:ascii="Times New Roman" w:hAnsi="Times New Roman" w:cs="Times New Roman"/>
          <w:sz w:val="24"/>
          <w:szCs w:val="24"/>
        </w:rPr>
        <w:t xml:space="preserve">The process of her emotions </w:t>
      </w:r>
      <w:r w:rsidR="00AA79D8">
        <w:rPr>
          <w:rFonts w:ascii="Times New Roman" w:hAnsi="Times New Roman" w:cs="Times New Roman"/>
          <w:sz w:val="24"/>
          <w:szCs w:val="24"/>
        </w:rPr>
        <w:t xml:space="preserve">slowly wearing away on her mental </w:t>
      </w:r>
      <w:commentRangeEnd w:id="22"/>
      <w:r w:rsidR="00EA0F6B">
        <w:rPr>
          <w:rStyle w:val="CommentReference"/>
        </w:rPr>
        <w:commentReference w:id="22"/>
      </w:r>
      <w:r w:rsidR="00AA79D8">
        <w:rPr>
          <w:rFonts w:ascii="Times New Roman" w:hAnsi="Times New Roman" w:cs="Times New Roman"/>
          <w:sz w:val="24"/>
          <w:szCs w:val="24"/>
        </w:rPr>
        <w:t>state</w:t>
      </w:r>
      <w:r w:rsidR="00692760">
        <w:rPr>
          <w:rFonts w:ascii="Times New Roman" w:hAnsi="Times New Roman" w:cs="Times New Roman"/>
          <w:sz w:val="24"/>
          <w:szCs w:val="24"/>
        </w:rPr>
        <w:t xml:space="preserve"> is most evident in her cynical nature in the classroom when her students are discussing electric fences</w:t>
      </w:r>
      <w:ins w:id="23" w:author="kkeigher" w:date="2015-10-06T10:37:00Z">
        <w:r w:rsidR="00EA0F6B">
          <w:rPr>
            <w:rFonts w:ascii="Times New Roman" w:hAnsi="Times New Roman" w:cs="Times New Roman"/>
            <w:sz w:val="24"/>
            <w:szCs w:val="24"/>
          </w:rPr>
          <w:t>:</w:t>
        </w:r>
      </w:ins>
      <w:del w:id="24" w:author="kkeigher" w:date="2015-10-06T10:37:00Z">
        <w:r w:rsidR="00692760" w:rsidDel="00EA0F6B">
          <w:rPr>
            <w:rFonts w:ascii="Times New Roman" w:hAnsi="Times New Roman" w:cs="Times New Roman"/>
            <w:sz w:val="24"/>
            <w:szCs w:val="24"/>
          </w:rPr>
          <w:delText>,</w:delText>
        </w:r>
      </w:del>
      <w:r w:rsidR="00692760">
        <w:rPr>
          <w:rFonts w:ascii="Times New Roman" w:hAnsi="Times New Roman" w:cs="Times New Roman"/>
          <w:sz w:val="24"/>
          <w:szCs w:val="24"/>
        </w:rPr>
        <w:t xml:space="preserve"> “It</w:t>
      </w:r>
      <w:ins w:id="25" w:author="kkeigher" w:date="2015-10-06T10:37:00Z">
        <w:r w:rsidR="00EA0F6B">
          <w:rPr>
            <w:rFonts w:ascii="Times New Roman" w:hAnsi="Times New Roman" w:cs="Times New Roman"/>
            <w:sz w:val="24"/>
            <w:szCs w:val="24"/>
          </w:rPr>
          <w:t>’</w:t>
        </w:r>
      </w:ins>
      <w:r w:rsidR="00692760">
        <w:rPr>
          <w:rFonts w:ascii="Times New Roman" w:hAnsi="Times New Roman" w:cs="Times New Roman"/>
          <w:sz w:val="24"/>
          <w:szCs w:val="24"/>
        </w:rPr>
        <w:t xml:space="preserve">s just as well the fences at </w:t>
      </w:r>
      <w:proofErr w:type="spellStart"/>
      <w:r w:rsidR="00692760">
        <w:rPr>
          <w:rFonts w:ascii="Times New Roman" w:hAnsi="Times New Roman" w:cs="Times New Roman"/>
          <w:sz w:val="24"/>
          <w:szCs w:val="24"/>
        </w:rPr>
        <w:t>Hailsham</w:t>
      </w:r>
      <w:proofErr w:type="spellEnd"/>
      <w:r w:rsidR="00692760">
        <w:rPr>
          <w:rFonts w:ascii="Times New Roman" w:hAnsi="Times New Roman" w:cs="Times New Roman"/>
          <w:sz w:val="24"/>
          <w:szCs w:val="24"/>
        </w:rPr>
        <w:t xml:space="preserve"> aren’t electrified. You get terrible accidents sometimes” (Ishiguro 78). While at first Miss Lucy’s remarks </w:t>
      </w:r>
      <w:commentRangeStart w:id="26"/>
      <w:r w:rsidR="00692760">
        <w:rPr>
          <w:rFonts w:ascii="Times New Roman" w:hAnsi="Times New Roman" w:cs="Times New Roman"/>
          <w:sz w:val="24"/>
          <w:szCs w:val="24"/>
        </w:rPr>
        <w:t xml:space="preserve">may </w:t>
      </w:r>
      <w:commentRangeEnd w:id="26"/>
      <w:r w:rsidR="00EA0F6B">
        <w:rPr>
          <w:rStyle w:val="CommentReference"/>
        </w:rPr>
        <w:commentReference w:id="26"/>
      </w:r>
      <w:r w:rsidR="00692760">
        <w:rPr>
          <w:rFonts w:ascii="Times New Roman" w:hAnsi="Times New Roman" w:cs="Times New Roman"/>
          <w:sz w:val="24"/>
          <w:szCs w:val="24"/>
        </w:rPr>
        <w:t xml:space="preserve">appear as an </w:t>
      </w:r>
      <w:commentRangeStart w:id="27"/>
      <w:r w:rsidR="00692760">
        <w:rPr>
          <w:rFonts w:ascii="Times New Roman" w:hAnsi="Times New Roman" w:cs="Times New Roman"/>
          <w:sz w:val="24"/>
          <w:szCs w:val="24"/>
        </w:rPr>
        <w:t xml:space="preserve">innocent joke </w:t>
      </w:r>
      <w:commentRangeEnd w:id="27"/>
      <w:r w:rsidR="00EA0F6B">
        <w:rPr>
          <w:rStyle w:val="CommentReference"/>
        </w:rPr>
        <w:commentReference w:id="27"/>
      </w:r>
      <w:commentRangeStart w:id="28"/>
      <w:r w:rsidR="00692760">
        <w:rPr>
          <w:rFonts w:ascii="Times New Roman" w:hAnsi="Times New Roman" w:cs="Times New Roman"/>
          <w:sz w:val="24"/>
          <w:szCs w:val="24"/>
        </w:rPr>
        <w:t>she is actually giving the students a subtle note that some students</w:t>
      </w:r>
      <w:r w:rsidR="00AC5836">
        <w:rPr>
          <w:rFonts w:ascii="Times New Roman" w:hAnsi="Times New Roman" w:cs="Times New Roman"/>
          <w:sz w:val="24"/>
          <w:szCs w:val="24"/>
        </w:rPr>
        <w:t xml:space="preserve"> may</w:t>
      </w:r>
      <w:r w:rsidR="00692760">
        <w:rPr>
          <w:rFonts w:ascii="Times New Roman" w:hAnsi="Times New Roman" w:cs="Times New Roman"/>
          <w:sz w:val="24"/>
          <w:szCs w:val="24"/>
        </w:rPr>
        <w:t xml:space="preserve"> have tried to escape </w:t>
      </w:r>
      <w:proofErr w:type="spellStart"/>
      <w:r w:rsidR="00692760">
        <w:rPr>
          <w:rFonts w:ascii="Times New Roman" w:hAnsi="Times New Roman" w:cs="Times New Roman"/>
          <w:sz w:val="24"/>
          <w:szCs w:val="24"/>
        </w:rPr>
        <w:t>Hailsham</w:t>
      </w:r>
      <w:proofErr w:type="spellEnd"/>
      <w:r w:rsidR="00692760">
        <w:rPr>
          <w:rFonts w:ascii="Times New Roman" w:hAnsi="Times New Roman" w:cs="Times New Roman"/>
          <w:sz w:val="24"/>
          <w:szCs w:val="24"/>
        </w:rPr>
        <w:t xml:space="preserve"> in the past. </w:t>
      </w:r>
      <w:r w:rsidR="00AA79D8">
        <w:rPr>
          <w:rFonts w:ascii="Times New Roman" w:hAnsi="Times New Roman" w:cs="Times New Roman"/>
          <w:sz w:val="24"/>
          <w:szCs w:val="24"/>
        </w:rPr>
        <w:t>This remark leaves the students who have deciphered her subtle hint wondering, why someone would want to escape</w:t>
      </w:r>
      <w:r w:rsidR="0043258C">
        <w:rPr>
          <w:rFonts w:ascii="Times New Roman" w:hAnsi="Times New Roman" w:cs="Times New Roman"/>
          <w:sz w:val="24"/>
          <w:szCs w:val="24"/>
        </w:rPr>
        <w:t xml:space="preserve">. </w:t>
      </w:r>
      <w:commentRangeEnd w:id="28"/>
      <w:r w:rsidR="00EA0F6B">
        <w:rPr>
          <w:rStyle w:val="CommentReference"/>
        </w:rPr>
        <w:commentReference w:id="28"/>
      </w:r>
      <w:r w:rsidR="0043258C">
        <w:rPr>
          <w:rFonts w:ascii="Times New Roman" w:hAnsi="Times New Roman" w:cs="Times New Roman"/>
          <w:sz w:val="24"/>
          <w:szCs w:val="24"/>
        </w:rPr>
        <w:t>Miss Lucy</w:t>
      </w:r>
      <w:r w:rsidR="00AC5836">
        <w:rPr>
          <w:rFonts w:ascii="Times New Roman" w:hAnsi="Times New Roman" w:cs="Times New Roman"/>
          <w:sz w:val="24"/>
          <w:szCs w:val="24"/>
        </w:rPr>
        <w:t>’s</w:t>
      </w:r>
      <w:r w:rsidR="0043258C">
        <w:rPr>
          <w:rFonts w:ascii="Times New Roman" w:hAnsi="Times New Roman" w:cs="Times New Roman"/>
          <w:sz w:val="24"/>
          <w:szCs w:val="24"/>
        </w:rPr>
        <w:t xml:space="preserve"> remark is the first appearance</w:t>
      </w:r>
      <w:r w:rsidR="00AA79D8">
        <w:rPr>
          <w:rFonts w:ascii="Times New Roman" w:hAnsi="Times New Roman" w:cs="Times New Roman"/>
          <w:sz w:val="24"/>
          <w:szCs w:val="24"/>
        </w:rPr>
        <w:t xml:space="preserve"> of her guilt</w:t>
      </w:r>
      <w:del w:id="29" w:author="kkeigher" w:date="2015-10-06T10:39:00Z">
        <w:r w:rsidR="00AA79D8" w:rsidDel="00EA0F6B">
          <w:rPr>
            <w:rFonts w:ascii="Times New Roman" w:hAnsi="Times New Roman" w:cs="Times New Roman"/>
            <w:sz w:val="24"/>
            <w:szCs w:val="24"/>
          </w:rPr>
          <w:delText>y</w:delText>
        </w:r>
      </w:del>
      <w:r w:rsidR="00AA79D8">
        <w:rPr>
          <w:rFonts w:ascii="Times New Roman" w:hAnsi="Times New Roman" w:cs="Times New Roman"/>
          <w:sz w:val="24"/>
          <w:szCs w:val="24"/>
        </w:rPr>
        <w:t xml:space="preserve"> starting to </w:t>
      </w:r>
      <w:commentRangeStart w:id="30"/>
      <w:r w:rsidR="00AA79D8">
        <w:rPr>
          <w:rFonts w:ascii="Times New Roman" w:hAnsi="Times New Roman" w:cs="Times New Roman"/>
          <w:sz w:val="24"/>
          <w:szCs w:val="24"/>
        </w:rPr>
        <w:t>break</w:t>
      </w:r>
      <w:r w:rsidR="0043258C">
        <w:rPr>
          <w:rFonts w:ascii="Times New Roman" w:hAnsi="Times New Roman" w:cs="Times New Roman"/>
          <w:sz w:val="24"/>
          <w:szCs w:val="24"/>
        </w:rPr>
        <w:t xml:space="preserve"> </w:t>
      </w:r>
      <w:r w:rsidR="00AA79D8">
        <w:rPr>
          <w:rFonts w:ascii="Times New Roman" w:hAnsi="Times New Roman" w:cs="Times New Roman"/>
          <w:sz w:val="24"/>
          <w:szCs w:val="24"/>
        </w:rPr>
        <w:t>down her mental fortitude</w:t>
      </w:r>
      <w:commentRangeEnd w:id="30"/>
      <w:r w:rsidR="00EA0F6B">
        <w:rPr>
          <w:rStyle w:val="CommentReference"/>
        </w:rPr>
        <w:commentReference w:id="30"/>
      </w:r>
      <w:r w:rsidR="00AA79D8">
        <w:rPr>
          <w:rFonts w:ascii="Times New Roman" w:hAnsi="Times New Roman" w:cs="Times New Roman"/>
          <w:sz w:val="24"/>
          <w:szCs w:val="24"/>
        </w:rPr>
        <w:t xml:space="preserve"> </w:t>
      </w:r>
      <w:r w:rsidR="0043258C">
        <w:rPr>
          <w:rFonts w:ascii="Times New Roman" w:hAnsi="Times New Roman" w:cs="Times New Roman"/>
          <w:sz w:val="24"/>
          <w:szCs w:val="24"/>
        </w:rPr>
        <w:t xml:space="preserve">and </w:t>
      </w:r>
      <w:commentRangeStart w:id="31"/>
      <w:r w:rsidR="00AA79D8">
        <w:rPr>
          <w:rFonts w:ascii="Times New Roman" w:hAnsi="Times New Roman" w:cs="Times New Roman"/>
          <w:sz w:val="24"/>
          <w:szCs w:val="24"/>
        </w:rPr>
        <w:t xml:space="preserve">rearing its ugly head </w:t>
      </w:r>
      <w:commentRangeEnd w:id="31"/>
      <w:r w:rsidR="00EA0F6B">
        <w:rPr>
          <w:rStyle w:val="CommentReference"/>
        </w:rPr>
        <w:commentReference w:id="31"/>
      </w:r>
      <w:r w:rsidR="00AA79D8">
        <w:rPr>
          <w:rFonts w:ascii="Times New Roman" w:hAnsi="Times New Roman" w:cs="Times New Roman"/>
          <w:sz w:val="24"/>
          <w:szCs w:val="24"/>
        </w:rPr>
        <w:t xml:space="preserve">to the reader </w:t>
      </w:r>
      <w:r w:rsidR="00AA79D8">
        <w:rPr>
          <w:rFonts w:ascii="Times New Roman" w:hAnsi="Times New Roman" w:cs="Times New Roman"/>
          <w:sz w:val="24"/>
          <w:szCs w:val="24"/>
        </w:rPr>
        <w:lastRenderedPageBreak/>
        <w:t>and students</w:t>
      </w:r>
      <w:r w:rsidR="0043258C">
        <w:rPr>
          <w:rFonts w:ascii="Times New Roman" w:hAnsi="Times New Roman" w:cs="Times New Roman"/>
          <w:sz w:val="24"/>
          <w:szCs w:val="24"/>
        </w:rPr>
        <w:t xml:space="preserve">. Having Miss Lucy </w:t>
      </w:r>
      <w:commentRangeStart w:id="32"/>
      <w:r w:rsidR="0043258C">
        <w:rPr>
          <w:rFonts w:ascii="Times New Roman" w:hAnsi="Times New Roman" w:cs="Times New Roman"/>
          <w:sz w:val="24"/>
          <w:szCs w:val="24"/>
        </w:rPr>
        <w:t xml:space="preserve">crack </w:t>
      </w:r>
      <w:commentRangeEnd w:id="32"/>
      <w:r w:rsidR="00EA0F6B">
        <w:rPr>
          <w:rStyle w:val="CommentReference"/>
        </w:rPr>
        <w:commentReference w:id="32"/>
      </w:r>
      <w:r w:rsidR="0043258C">
        <w:rPr>
          <w:rFonts w:ascii="Times New Roman" w:hAnsi="Times New Roman" w:cs="Times New Roman"/>
          <w:sz w:val="24"/>
          <w:szCs w:val="24"/>
        </w:rPr>
        <w:t xml:space="preserve">in this manner is a way for the novel to convey to the </w:t>
      </w:r>
      <w:commentRangeStart w:id="33"/>
      <w:r w:rsidR="0043258C">
        <w:rPr>
          <w:rFonts w:ascii="Times New Roman" w:hAnsi="Times New Roman" w:cs="Times New Roman"/>
          <w:sz w:val="24"/>
          <w:szCs w:val="24"/>
        </w:rPr>
        <w:t xml:space="preserve">reader the toll that holding such a horrible secret from her students is having on her. </w:t>
      </w:r>
      <w:commentRangeEnd w:id="33"/>
      <w:r w:rsidR="00EA0F6B">
        <w:rPr>
          <w:rStyle w:val="CommentReference"/>
        </w:rPr>
        <w:commentReference w:id="33"/>
      </w:r>
      <w:r w:rsidR="0043258C">
        <w:rPr>
          <w:rFonts w:ascii="Times New Roman" w:hAnsi="Times New Roman" w:cs="Times New Roman"/>
          <w:sz w:val="24"/>
          <w:szCs w:val="24"/>
        </w:rPr>
        <w:t xml:space="preserve">Miss Lucy’s </w:t>
      </w:r>
      <w:commentRangeStart w:id="34"/>
      <w:r w:rsidR="0043258C">
        <w:rPr>
          <w:rFonts w:ascii="Times New Roman" w:hAnsi="Times New Roman" w:cs="Times New Roman"/>
          <w:sz w:val="24"/>
          <w:szCs w:val="24"/>
        </w:rPr>
        <w:t xml:space="preserve">slip up </w:t>
      </w:r>
      <w:commentRangeEnd w:id="34"/>
      <w:r w:rsidR="00EA0F6B">
        <w:rPr>
          <w:rStyle w:val="CommentReference"/>
        </w:rPr>
        <w:commentReference w:id="34"/>
      </w:r>
      <w:commentRangeStart w:id="35"/>
      <w:r w:rsidR="0043258C">
        <w:rPr>
          <w:rFonts w:ascii="Times New Roman" w:hAnsi="Times New Roman" w:cs="Times New Roman"/>
          <w:sz w:val="24"/>
          <w:szCs w:val="24"/>
        </w:rPr>
        <w:t xml:space="preserve">in front of her students is a big moment in the deterioration of her </w:t>
      </w:r>
      <w:r w:rsidR="00AA79D8">
        <w:rPr>
          <w:rFonts w:ascii="Times New Roman" w:hAnsi="Times New Roman" w:cs="Times New Roman"/>
          <w:sz w:val="24"/>
          <w:szCs w:val="24"/>
        </w:rPr>
        <w:t>mental state</w:t>
      </w:r>
      <w:r w:rsidR="0043258C">
        <w:rPr>
          <w:rFonts w:ascii="Times New Roman" w:hAnsi="Times New Roman" w:cs="Times New Roman"/>
          <w:sz w:val="24"/>
          <w:szCs w:val="24"/>
        </w:rPr>
        <w:t xml:space="preserve"> since i</w:t>
      </w:r>
      <w:r w:rsidR="00AC5836">
        <w:rPr>
          <w:rFonts w:ascii="Times New Roman" w:hAnsi="Times New Roman" w:cs="Times New Roman"/>
          <w:sz w:val="24"/>
          <w:szCs w:val="24"/>
        </w:rPr>
        <w:t xml:space="preserve">t shows that it will not </w:t>
      </w:r>
      <w:r w:rsidR="0043258C">
        <w:rPr>
          <w:rFonts w:ascii="Times New Roman" w:hAnsi="Times New Roman" w:cs="Times New Roman"/>
          <w:sz w:val="24"/>
          <w:szCs w:val="24"/>
        </w:rPr>
        <w:t>hold up</w:t>
      </w:r>
      <w:r w:rsidR="00AC5836">
        <w:rPr>
          <w:rFonts w:ascii="Times New Roman" w:hAnsi="Times New Roman" w:cs="Times New Roman"/>
          <w:sz w:val="24"/>
          <w:szCs w:val="24"/>
        </w:rPr>
        <w:t xml:space="preserve"> forever</w:t>
      </w:r>
      <w:r w:rsidR="0043258C">
        <w:rPr>
          <w:rFonts w:ascii="Times New Roman" w:hAnsi="Times New Roman" w:cs="Times New Roman"/>
          <w:sz w:val="24"/>
          <w:szCs w:val="24"/>
        </w:rPr>
        <w:t>.</w:t>
      </w:r>
      <w:commentRangeEnd w:id="35"/>
      <w:r w:rsidR="00EA0F6B">
        <w:rPr>
          <w:rStyle w:val="CommentReference"/>
        </w:rPr>
        <w:commentReference w:id="35"/>
      </w:r>
      <w:ins w:id="36" w:author="kkeigher" w:date="2015-10-06T10:44:00Z">
        <w:r w:rsidR="00EA0F6B">
          <w:rPr>
            <w:rFonts w:ascii="Times New Roman" w:hAnsi="Times New Roman" w:cs="Times New Roman"/>
            <w:sz w:val="24"/>
            <w:szCs w:val="24"/>
          </w:rPr>
          <w:t xml:space="preserve"> </w:t>
        </w:r>
        <w:proofErr w:type="gramStart"/>
        <w:r w:rsidR="00EA0F6B">
          <w:rPr>
            <w:rFonts w:ascii="Times New Roman" w:hAnsi="Times New Roman" w:cs="Times New Roman"/>
            <w:sz w:val="24"/>
            <w:szCs w:val="24"/>
          </w:rPr>
          <w:t>CS?</w:t>
        </w:r>
      </w:ins>
      <w:proofErr w:type="gramEnd"/>
    </w:p>
    <w:p w:rsidR="0043258C" w:rsidRDefault="0043258C" w:rsidP="00EB76CF">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37"/>
      <w:r>
        <w:rPr>
          <w:rFonts w:ascii="Times New Roman" w:hAnsi="Times New Roman" w:cs="Times New Roman"/>
          <w:sz w:val="24"/>
          <w:szCs w:val="24"/>
        </w:rPr>
        <w:t>While for a time Miss Lucy manages to keep her guilt from becoming completely visible</w:t>
      </w:r>
      <w:ins w:id="38" w:author="kkeigher" w:date="2015-10-06T10:44:00Z">
        <w:r w:rsidR="00EA0F6B">
          <w:rPr>
            <w:rFonts w:ascii="Times New Roman" w:hAnsi="Times New Roman" w:cs="Times New Roman"/>
            <w:sz w:val="24"/>
            <w:szCs w:val="24"/>
          </w:rPr>
          <w:t>,</w:t>
        </w:r>
      </w:ins>
      <w:r>
        <w:rPr>
          <w:rFonts w:ascii="Times New Roman" w:hAnsi="Times New Roman" w:cs="Times New Roman"/>
          <w:sz w:val="24"/>
          <w:szCs w:val="24"/>
        </w:rPr>
        <w:t xml:space="preserve"> her repression of it can only last so long</w:t>
      </w:r>
      <w:commentRangeEnd w:id="37"/>
      <w:r w:rsidR="00EA0F6B">
        <w:rPr>
          <w:rStyle w:val="CommentReference"/>
        </w:rPr>
        <w:commentReference w:id="37"/>
      </w:r>
      <w:r>
        <w:rPr>
          <w:rFonts w:ascii="Times New Roman" w:hAnsi="Times New Roman" w:cs="Times New Roman"/>
          <w:sz w:val="24"/>
          <w:szCs w:val="24"/>
        </w:rPr>
        <w:t xml:space="preserve">. </w:t>
      </w:r>
      <w:del w:id="39" w:author="kkeigher" w:date="2015-10-06T11:00:00Z">
        <w:r w:rsidR="00661CE5" w:rsidDel="00EA0F6B">
          <w:rPr>
            <w:rFonts w:ascii="Times New Roman" w:hAnsi="Times New Roman" w:cs="Times New Roman"/>
            <w:sz w:val="24"/>
            <w:szCs w:val="24"/>
          </w:rPr>
          <w:delText xml:space="preserve">But then </w:delText>
        </w:r>
      </w:del>
      <w:ins w:id="40" w:author="kkeigher" w:date="2015-10-06T11:00:00Z">
        <w:r w:rsidR="00EA0F6B">
          <w:rPr>
            <w:rFonts w:ascii="Times New Roman" w:hAnsi="Times New Roman" w:cs="Times New Roman"/>
            <w:sz w:val="24"/>
            <w:szCs w:val="24"/>
          </w:rPr>
          <w:t>O</w:t>
        </w:r>
      </w:ins>
      <w:del w:id="41" w:author="kkeigher" w:date="2015-10-06T11:00:00Z">
        <w:r w:rsidR="00661CE5" w:rsidDel="00EA0F6B">
          <w:rPr>
            <w:rFonts w:ascii="Times New Roman" w:hAnsi="Times New Roman" w:cs="Times New Roman"/>
            <w:sz w:val="24"/>
            <w:szCs w:val="24"/>
          </w:rPr>
          <w:delText>o</w:delText>
        </w:r>
      </w:del>
      <w:r w:rsidR="00661CE5">
        <w:rPr>
          <w:rFonts w:ascii="Times New Roman" w:hAnsi="Times New Roman" w:cs="Times New Roman"/>
          <w:sz w:val="24"/>
          <w:szCs w:val="24"/>
        </w:rPr>
        <w:t>ne day</w:t>
      </w:r>
      <w:ins w:id="42" w:author="kkeigher" w:date="2015-10-06T11:00:00Z">
        <w:r w:rsidR="00EA0F6B">
          <w:rPr>
            <w:rFonts w:ascii="Times New Roman" w:hAnsi="Times New Roman" w:cs="Times New Roman"/>
            <w:sz w:val="24"/>
            <w:szCs w:val="24"/>
          </w:rPr>
          <w:t>,</w:t>
        </w:r>
      </w:ins>
      <w:r w:rsidR="00661CE5">
        <w:rPr>
          <w:rFonts w:ascii="Times New Roman" w:hAnsi="Times New Roman" w:cs="Times New Roman"/>
          <w:sz w:val="24"/>
          <w:szCs w:val="24"/>
        </w:rPr>
        <w:t xml:space="preserve"> when Miss Lucy can no longer take the children blissful ignorance</w:t>
      </w:r>
      <w:ins w:id="43" w:author="kkeigher" w:date="2015-10-06T11:01:00Z">
        <w:r w:rsidR="00EA0F6B">
          <w:rPr>
            <w:rFonts w:ascii="Times New Roman" w:hAnsi="Times New Roman" w:cs="Times New Roman"/>
            <w:sz w:val="24"/>
            <w:szCs w:val="24"/>
          </w:rPr>
          <w:t>,</w:t>
        </w:r>
      </w:ins>
      <w:r w:rsidR="00661CE5">
        <w:rPr>
          <w:rFonts w:ascii="Times New Roman" w:hAnsi="Times New Roman" w:cs="Times New Roman"/>
          <w:sz w:val="24"/>
          <w:szCs w:val="24"/>
        </w:rPr>
        <w:t xml:space="preserve"> she says</w:t>
      </w:r>
      <w:ins w:id="44" w:author="kkeigher" w:date="2015-10-06T11:01:00Z">
        <w:r w:rsidR="00EA0F6B">
          <w:rPr>
            <w:rFonts w:ascii="Times New Roman" w:hAnsi="Times New Roman" w:cs="Times New Roman"/>
            <w:sz w:val="24"/>
            <w:szCs w:val="24"/>
          </w:rPr>
          <w:t>,</w:t>
        </w:r>
      </w:ins>
      <w:r w:rsidR="00661CE5">
        <w:rPr>
          <w:rFonts w:ascii="Times New Roman" w:hAnsi="Times New Roman" w:cs="Times New Roman"/>
          <w:sz w:val="24"/>
          <w:szCs w:val="24"/>
        </w:rPr>
        <w:t xml:space="preserve"> “Your lives are set for you.</w:t>
      </w:r>
      <w:r>
        <w:rPr>
          <w:rFonts w:ascii="Times New Roman" w:hAnsi="Times New Roman" w:cs="Times New Roman"/>
          <w:sz w:val="24"/>
          <w:szCs w:val="24"/>
        </w:rPr>
        <w:t xml:space="preserve"> You’ll become adults, then</w:t>
      </w:r>
      <w:r w:rsidR="00661CE5">
        <w:rPr>
          <w:rFonts w:ascii="Times New Roman" w:hAnsi="Times New Roman" w:cs="Times New Roman"/>
          <w:sz w:val="24"/>
          <w:szCs w:val="24"/>
        </w:rPr>
        <w:t xml:space="preserve"> before your old, before you’re even middle-aged you’ll start to donate your vital organs</w:t>
      </w:r>
      <w:r>
        <w:rPr>
          <w:rFonts w:ascii="Times New Roman" w:hAnsi="Times New Roman" w:cs="Times New Roman"/>
          <w:sz w:val="24"/>
          <w:szCs w:val="24"/>
        </w:rPr>
        <w:t>”</w:t>
      </w:r>
      <w:r w:rsidR="00661CE5">
        <w:rPr>
          <w:rFonts w:ascii="Times New Roman" w:hAnsi="Times New Roman" w:cs="Times New Roman"/>
          <w:sz w:val="24"/>
          <w:szCs w:val="24"/>
        </w:rPr>
        <w:t xml:space="preserve"> (Ishiguro 81). Miss Lucy could no longer fight her </w:t>
      </w:r>
      <w:commentRangeStart w:id="45"/>
      <w:r w:rsidR="00661CE5">
        <w:rPr>
          <w:rFonts w:ascii="Times New Roman" w:hAnsi="Times New Roman" w:cs="Times New Roman"/>
          <w:sz w:val="24"/>
          <w:szCs w:val="24"/>
        </w:rPr>
        <w:t xml:space="preserve">emotions </w:t>
      </w:r>
      <w:commentRangeEnd w:id="45"/>
      <w:r w:rsidR="00EA0F6B">
        <w:rPr>
          <w:rStyle w:val="CommentReference"/>
        </w:rPr>
        <w:commentReference w:id="45"/>
      </w:r>
      <w:r w:rsidR="00661CE5">
        <w:rPr>
          <w:rFonts w:ascii="Times New Roman" w:hAnsi="Times New Roman" w:cs="Times New Roman"/>
          <w:sz w:val="24"/>
          <w:szCs w:val="24"/>
        </w:rPr>
        <w:t>and is finally able to be honest with her pupils about their fate</w:t>
      </w:r>
      <w:r w:rsidR="00AC5836">
        <w:rPr>
          <w:rFonts w:ascii="Times New Roman" w:hAnsi="Times New Roman" w:cs="Times New Roman"/>
          <w:sz w:val="24"/>
          <w:szCs w:val="24"/>
        </w:rPr>
        <w:t>,</w:t>
      </w:r>
      <w:r w:rsidR="00661CE5">
        <w:rPr>
          <w:rFonts w:ascii="Times New Roman" w:hAnsi="Times New Roman" w:cs="Times New Roman"/>
          <w:sz w:val="24"/>
          <w:szCs w:val="24"/>
        </w:rPr>
        <w:t xml:space="preserve"> leaving them in</w:t>
      </w:r>
      <w:r w:rsidR="00AC5836">
        <w:rPr>
          <w:rFonts w:ascii="Times New Roman" w:hAnsi="Times New Roman" w:cs="Times New Roman"/>
          <w:sz w:val="24"/>
          <w:szCs w:val="24"/>
        </w:rPr>
        <w:t xml:space="preserve"> total shock. Miss Lucy’s </w:t>
      </w:r>
      <w:r w:rsidR="00661CE5">
        <w:rPr>
          <w:rFonts w:ascii="Times New Roman" w:hAnsi="Times New Roman" w:cs="Times New Roman"/>
          <w:sz w:val="24"/>
          <w:szCs w:val="24"/>
        </w:rPr>
        <w:t>goal in telling her pupils this is to finally</w:t>
      </w:r>
      <w:r w:rsidR="00AC5836">
        <w:rPr>
          <w:rFonts w:ascii="Times New Roman" w:hAnsi="Times New Roman" w:cs="Times New Roman"/>
          <w:sz w:val="24"/>
          <w:szCs w:val="24"/>
        </w:rPr>
        <w:t xml:space="preserve"> be rid of her guilt</w:t>
      </w:r>
      <w:r w:rsidR="00661CE5">
        <w:rPr>
          <w:rFonts w:ascii="Times New Roman" w:hAnsi="Times New Roman" w:cs="Times New Roman"/>
          <w:sz w:val="24"/>
          <w:szCs w:val="24"/>
        </w:rPr>
        <w:t xml:space="preserve">. </w:t>
      </w:r>
      <w:commentRangeStart w:id="46"/>
      <w:r w:rsidR="00661CE5">
        <w:rPr>
          <w:rFonts w:ascii="Times New Roman" w:hAnsi="Times New Roman" w:cs="Times New Roman"/>
          <w:sz w:val="24"/>
          <w:szCs w:val="24"/>
        </w:rPr>
        <w:t xml:space="preserve">Miss Lucy’s actions show that </w:t>
      </w:r>
      <w:r w:rsidR="00AA79D8">
        <w:rPr>
          <w:rFonts w:ascii="Times New Roman" w:hAnsi="Times New Roman" w:cs="Times New Roman"/>
          <w:sz w:val="24"/>
          <w:szCs w:val="24"/>
        </w:rPr>
        <w:t>her mental state has broken down</w:t>
      </w:r>
      <w:r w:rsidR="00661CE5">
        <w:rPr>
          <w:rFonts w:ascii="Times New Roman" w:hAnsi="Times New Roman" w:cs="Times New Roman"/>
          <w:sz w:val="24"/>
          <w:szCs w:val="24"/>
        </w:rPr>
        <w:t xml:space="preserve"> and has thus been defeated by the guilt that she has carried</w:t>
      </w:r>
      <w:r w:rsidR="00AC5836">
        <w:rPr>
          <w:rFonts w:ascii="Times New Roman" w:hAnsi="Times New Roman" w:cs="Times New Roman"/>
          <w:sz w:val="24"/>
          <w:szCs w:val="24"/>
        </w:rPr>
        <w:t xml:space="preserve"> for so many years. </w:t>
      </w:r>
      <w:commentRangeEnd w:id="46"/>
      <w:r w:rsidR="00EA0F6B">
        <w:rPr>
          <w:rStyle w:val="CommentReference"/>
        </w:rPr>
        <w:commentReference w:id="46"/>
      </w:r>
      <w:r w:rsidR="00AC5836">
        <w:rPr>
          <w:rFonts w:ascii="Times New Roman" w:hAnsi="Times New Roman" w:cs="Times New Roman"/>
          <w:sz w:val="24"/>
          <w:szCs w:val="24"/>
        </w:rPr>
        <w:t xml:space="preserve">With her </w:t>
      </w:r>
      <w:commentRangeStart w:id="47"/>
      <w:r w:rsidR="00661CE5">
        <w:rPr>
          <w:rFonts w:ascii="Times New Roman" w:hAnsi="Times New Roman" w:cs="Times New Roman"/>
          <w:sz w:val="24"/>
          <w:szCs w:val="24"/>
        </w:rPr>
        <w:t xml:space="preserve">emotions </w:t>
      </w:r>
      <w:commentRangeEnd w:id="47"/>
      <w:r w:rsidR="00EA0F6B">
        <w:rPr>
          <w:rStyle w:val="CommentReference"/>
        </w:rPr>
        <w:commentReference w:id="47"/>
      </w:r>
      <w:r w:rsidR="00661CE5">
        <w:rPr>
          <w:rFonts w:ascii="Times New Roman" w:hAnsi="Times New Roman" w:cs="Times New Roman"/>
          <w:sz w:val="24"/>
          <w:szCs w:val="24"/>
        </w:rPr>
        <w:t>driving her</w:t>
      </w:r>
      <w:r w:rsidR="00AC5836">
        <w:rPr>
          <w:rFonts w:ascii="Times New Roman" w:hAnsi="Times New Roman" w:cs="Times New Roman"/>
          <w:sz w:val="24"/>
          <w:szCs w:val="24"/>
        </w:rPr>
        <w:t>,</w:t>
      </w:r>
      <w:r w:rsidR="00661CE5">
        <w:rPr>
          <w:rFonts w:ascii="Times New Roman" w:hAnsi="Times New Roman" w:cs="Times New Roman"/>
          <w:sz w:val="24"/>
          <w:szCs w:val="24"/>
        </w:rPr>
        <w:t xml:space="preserve"> Miss Lucy’s reveal to the students finally sets her free from hiding the knowledge of their true purpose.</w:t>
      </w:r>
    </w:p>
    <w:p w:rsidR="00661CE5" w:rsidRDefault="00661CE5" w:rsidP="00EB76CF">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48"/>
      <w:r>
        <w:rPr>
          <w:rFonts w:ascii="Times New Roman" w:hAnsi="Times New Roman" w:cs="Times New Roman"/>
          <w:sz w:val="24"/>
          <w:szCs w:val="24"/>
        </w:rPr>
        <w:t>While at times Miss Lucy may seem like a character w</w:t>
      </w:r>
      <w:r w:rsidR="00C230EF">
        <w:rPr>
          <w:rFonts w:ascii="Times New Roman" w:hAnsi="Times New Roman" w:cs="Times New Roman"/>
          <w:sz w:val="24"/>
          <w:szCs w:val="24"/>
        </w:rPr>
        <w:t xml:space="preserve">ho can handle her guilt, in the end she succumbs to it like the majority of those who carry so much weight on their conscious. </w:t>
      </w:r>
      <w:r w:rsidR="00F62A13">
        <w:rPr>
          <w:rFonts w:ascii="Times New Roman" w:hAnsi="Times New Roman" w:cs="Times New Roman"/>
          <w:sz w:val="24"/>
          <w:szCs w:val="24"/>
        </w:rPr>
        <w:t>Guilt is something that hangs over many people and</w:t>
      </w:r>
      <w:r w:rsidR="00AC5836">
        <w:rPr>
          <w:rFonts w:ascii="Times New Roman" w:hAnsi="Times New Roman" w:cs="Times New Roman"/>
          <w:sz w:val="24"/>
          <w:szCs w:val="24"/>
        </w:rPr>
        <w:t xml:space="preserve"> overtime leads them to do things</w:t>
      </w:r>
      <w:r w:rsidR="00F62A13">
        <w:rPr>
          <w:rFonts w:ascii="Times New Roman" w:hAnsi="Times New Roman" w:cs="Times New Roman"/>
          <w:sz w:val="24"/>
          <w:szCs w:val="24"/>
        </w:rPr>
        <w:t xml:space="preserve"> they never thought or wanted too. Though guilt is seen as a negative in many contexts it actually speaks volumes about the humanity of person. </w:t>
      </w:r>
      <w:r w:rsidR="00AA79D8">
        <w:rPr>
          <w:rFonts w:ascii="Times New Roman" w:hAnsi="Times New Roman" w:cs="Times New Roman"/>
          <w:sz w:val="24"/>
          <w:szCs w:val="24"/>
        </w:rPr>
        <w:t>Since a</w:t>
      </w:r>
      <w:r w:rsidR="00F62A13">
        <w:rPr>
          <w:rFonts w:ascii="Times New Roman" w:hAnsi="Times New Roman" w:cs="Times New Roman"/>
          <w:sz w:val="24"/>
          <w:szCs w:val="24"/>
        </w:rPr>
        <w:t xml:space="preserve"> </w:t>
      </w:r>
      <w:r w:rsidR="00AA79D8">
        <w:rPr>
          <w:rFonts w:ascii="Times New Roman" w:hAnsi="Times New Roman" w:cs="Times New Roman"/>
          <w:sz w:val="24"/>
          <w:szCs w:val="24"/>
        </w:rPr>
        <w:t>person who has never felt guilt lacks the ability to feel empathy towards other</w:t>
      </w:r>
      <w:r w:rsidR="00F62A13">
        <w:rPr>
          <w:rFonts w:ascii="Times New Roman" w:hAnsi="Times New Roman" w:cs="Times New Roman"/>
          <w:sz w:val="24"/>
          <w:szCs w:val="24"/>
        </w:rPr>
        <w:t xml:space="preserve">. </w:t>
      </w:r>
      <w:r w:rsidR="00923530">
        <w:rPr>
          <w:rFonts w:ascii="Times New Roman" w:hAnsi="Times New Roman" w:cs="Times New Roman"/>
          <w:sz w:val="24"/>
          <w:szCs w:val="24"/>
        </w:rPr>
        <w:t>Without empathy a person is no better than an inanimate object because they feel that the concerns of others are irrelevant and thus will never stick themselves in harm’s way to help their fellow man.</w:t>
      </w:r>
      <w:commentRangeEnd w:id="48"/>
      <w:r w:rsidR="00EA0F6B">
        <w:rPr>
          <w:rStyle w:val="CommentReference"/>
        </w:rPr>
        <w:commentReference w:id="48"/>
      </w:r>
    </w:p>
    <w:p w:rsidR="008525A0" w:rsidRDefault="008525A0">
      <w:pPr>
        <w:rPr>
          <w:rFonts w:ascii="Times New Roman" w:hAnsi="Times New Roman" w:cs="Times New Roman"/>
          <w:sz w:val="24"/>
          <w:szCs w:val="24"/>
        </w:rPr>
      </w:pPr>
      <w:r>
        <w:rPr>
          <w:rFonts w:ascii="Times New Roman" w:hAnsi="Times New Roman" w:cs="Times New Roman"/>
          <w:sz w:val="24"/>
          <w:szCs w:val="24"/>
        </w:rPr>
        <w:br w:type="page"/>
      </w:r>
    </w:p>
    <w:p w:rsidR="008525A0" w:rsidRPr="00DD2962" w:rsidRDefault="008525A0" w:rsidP="008525A0">
      <w:pPr>
        <w:jc w:val="center"/>
        <w:rPr>
          <w:rFonts w:ascii="Times New Roman" w:hAnsi="Times New Roman"/>
          <w:sz w:val="28"/>
          <w:szCs w:val="28"/>
        </w:rPr>
      </w:pPr>
      <w:r w:rsidRPr="00DD2962">
        <w:rPr>
          <w:rFonts w:ascii="Times New Roman" w:hAnsi="Times New Roman"/>
          <w:sz w:val="28"/>
          <w:szCs w:val="28"/>
        </w:rPr>
        <w:lastRenderedPageBreak/>
        <w:t>Summer Reading Essay - Scoring Rubric</w:t>
      </w:r>
    </w:p>
    <w:p w:rsidR="008525A0" w:rsidRPr="00DD2962" w:rsidRDefault="008525A0" w:rsidP="008525A0">
      <w:pPr>
        <w:jc w:val="center"/>
        <w:rPr>
          <w:rFonts w:ascii="Times New Roman" w:hAnsi="Times New Roman"/>
        </w:rPr>
      </w:pP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
        <w:gridCol w:w="2275"/>
        <w:gridCol w:w="2366"/>
        <w:gridCol w:w="2365"/>
        <w:gridCol w:w="2366"/>
      </w:tblGrid>
      <w:tr w:rsidR="008525A0" w:rsidRPr="00DD2962" w:rsidTr="000764DF">
        <w:trPr>
          <w:trHeight w:val="278"/>
        </w:trPr>
        <w:tc>
          <w:tcPr>
            <w:tcW w:w="558"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jc w:val="center"/>
              <w:rPr>
                <w:rFonts w:ascii="Times New Roman" w:hAnsi="Times New Roman"/>
                <w:b/>
                <w:sz w:val="18"/>
                <w:szCs w:val="18"/>
              </w:rPr>
            </w:pPr>
          </w:p>
        </w:tc>
        <w:tc>
          <w:tcPr>
            <w:tcW w:w="2275"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jc w:val="center"/>
              <w:rPr>
                <w:rFonts w:ascii="Times New Roman" w:hAnsi="Times New Roman"/>
                <w:b/>
                <w:sz w:val="18"/>
                <w:szCs w:val="18"/>
              </w:rPr>
            </w:pPr>
            <w:r w:rsidRPr="00DD2962">
              <w:rPr>
                <w:rFonts w:ascii="Times New Roman" w:hAnsi="Times New Roman"/>
                <w:b/>
                <w:sz w:val="18"/>
                <w:szCs w:val="18"/>
              </w:rPr>
              <w:t>Structure</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jc w:val="center"/>
              <w:rPr>
                <w:rFonts w:ascii="Times New Roman" w:hAnsi="Times New Roman"/>
                <w:b/>
                <w:sz w:val="18"/>
                <w:szCs w:val="18"/>
              </w:rPr>
            </w:pPr>
            <w:r w:rsidRPr="00DD2962">
              <w:rPr>
                <w:rFonts w:ascii="Times New Roman" w:hAnsi="Times New Roman"/>
                <w:b/>
                <w:sz w:val="18"/>
                <w:szCs w:val="18"/>
              </w:rPr>
              <w:t>Evidence</w:t>
            </w:r>
          </w:p>
        </w:tc>
        <w:tc>
          <w:tcPr>
            <w:tcW w:w="2365"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jc w:val="center"/>
              <w:rPr>
                <w:rFonts w:ascii="Times New Roman" w:hAnsi="Times New Roman"/>
                <w:b/>
                <w:sz w:val="18"/>
                <w:szCs w:val="18"/>
              </w:rPr>
            </w:pPr>
            <w:r w:rsidRPr="00DD2962">
              <w:rPr>
                <w:rFonts w:ascii="Times New Roman" w:hAnsi="Times New Roman"/>
                <w:b/>
                <w:sz w:val="18"/>
                <w:szCs w:val="18"/>
              </w:rPr>
              <w:t>Analysis</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jc w:val="center"/>
              <w:rPr>
                <w:rFonts w:ascii="Times New Roman" w:hAnsi="Times New Roman"/>
                <w:b/>
                <w:sz w:val="18"/>
                <w:szCs w:val="18"/>
              </w:rPr>
            </w:pPr>
            <w:r w:rsidRPr="00DD2962">
              <w:rPr>
                <w:rFonts w:ascii="Times New Roman" w:hAnsi="Times New Roman"/>
                <w:b/>
                <w:sz w:val="18"/>
                <w:szCs w:val="18"/>
              </w:rPr>
              <w:t>Language/Mechanics</w:t>
            </w:r>
          </w:p>
        </w:tc>
      </w:tr>
      <w:tr w:rsidR="008525A0" w:rsidRPr="00DD2962" w:rsidTr="000764DF">
        <w:trPr>
          <w:cantSplit/>
          <w:trHeight w:val="1141"/>
        </w:trPr>
        <w:tc>
          <w:tcPr>
            <w:tcW w:w="558" w:type="dxa"/>
            <w:tcBorders>
              <w:top w:val="single" w:sz="4" w:space="0" w:color="auto"/>
              <w:left w:val="single" w:sz="4" w:space="0" w:color="auto"/>
              <w:bottom w:val="single" w:sz="4" w:space="0" w:color="auto"/>
              <w:right w:val="single" w:sz="4" w:space="0" w:color="auto"/>
            </w:tcBorders>
            <w:textDirection w:val="btLr"/>
          </w:tcPr>
          <w:p w:rsidR="008525A0" w:rsidRPr="00DD2962" w:rsidRDefault="008525A0" w:rsidP="000764DF">
            <w:pPr>
              <w:ind w:left="113" w:right="113"/>
              <w:jc w:val="center"/>
              <w:rPr>
                <w:rFonts w:ascii="Times New Roman" w:hAnsi="Times New Roman"/>
                <w:b/>
                <w:sz w:val="18"/>
                <w:szCs w:val="18"/>
              </w:rPr>
            </w:pPr>
            <w:r w:rsidRPr="00DD2962">
              <w:rPr>
                <w:rFonts w:ascii="Times New Roman" w:hAnsi="Times New Roman"/>
                <w:b/>
                <w:sz w:val="18"/>
                <w:szCs w:val="18"/>
              </w:rPr>
              <w:t>Excellent</w:t>
            </w:r>
          </w:p>
        </w:tc>
        <w:tc>
          <w:tcPr>
            <w:tcW w:w="2275" w:type="dxa"/>
            <w:tcBorders>
              <w:top w:val="single" w:sz="4" w:space="0" w:color="auto"/>
              <w:left w:val="single" w:sz="4" w:space="0" w:color="auto"/>
              <w:bottom w:val="single" w:sz="4" w:space="0" w:color="auto"/>
              <w:right w:val="single" w:sz="4" w:space="0" w:color="auto"/>
            </w:tcBorders>
          </w:tcPr>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Clear and specific thesis statement</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Introductory paragraph has well-selected background info</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 xml:space="preserve">Topic and concluding sentences that capture all ideas in the paragraph &amp; relate to thesis </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 xml:space="preserve">Structure of essay logical and successful </w:t>
            </w:r>
          </w:p>
          <w:p w:rsidR="008525A0" w:rsidRPr="00DD2962" w:rsidRDefault="008525A0" w:rsidP="008525A0">
            <w:pPr>
              <w:numPr>
                <w:ilvl w:val="0"/>
                <w:numId w:val="1"/>
              </w:numPr>
              <w:spacing w:after="0" w:line="240" w:lineRule="auto"/>
              <w:rPr>
                <w:rFonts w:ascii="Times New Roman" w:hAnsi="Times New Roman"/>
                <w:sz w:val="18"/>
                <w:szCs w:val="18"/>
              </w:rPr>
            </w:pPr>
            <w:r w:rsidRPr="00EA0F6B">
              <w:rPr>
                <w:rFonts w:ascii="Times New Roman" w:hAnsi="Times New Roman"/>
                <w:sz w:val="18"/>
                <w:szCs w:val="18"/>
                <w:highlight w:val="yellow"/>
              </w:rPr>
              <w:t>Insightful conclusion</w:t>
            </w:r>
            <w:r w:rsidRPr="00DD2962">
              <w:rPr>
                <w:rFonts w:ascii="Times New Roman" w:hAnsi="Times New Roman"/>
                <w:sz w:val="18"/>
                <w:szCs w:val="18"/>
              </w:rPr>
              <w:t xml:space="preserve"> </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 xml:space="preserve">Strongest possible evidence selection (i.e., writer has chosen a variety of original and compelling quotes) </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Quoted evidence clearly supports thesis and topic sentences and is well integrated</w:t>
            </w:r>
          </w:p>
          <w:p w:rsidR="008525A0" w:rsidRPr="00DD2962" w:rsidRDefault="008525A0" w:rsidP="008525A0">
            <w:pPr>
              <w:numPr>
                <w:ilvl w:val="0"/>
                <w:numId w:val="1"/>
              </w:numPr>
              <w:spacing w:after="0" w:line="240" w:lineRule="auto"/>
              <w:rPr>
                <w:rFonts w:ascii="Times New Roman" w:hAnsi="Times New Roman"/>
                <w:sz w:val="18"/>
                <w:szCs w:val="18"/>
              </w:rPr>
            </w:pPr>
            <w:r w:rsidRPr="00EA0F6B">
              <w:rPr>
                <w:rFonts w:ascii="Times New Roman" w:hAnsi="Times New Roman"/>
                <w:sz w:val="18"/>
                <w:szCs w:val="18"/>
                <w:highlight w:val="yellow"/>
              </w:rPr>
              <w:t>Writer uses proper MLA citation</w:t>
            </w:r>
            <w:r w:rsidRPr="00DD2962">
              <w:rPr>
                <w:rFonts w:ascii="Times New Roman" w:hAnsi="Times New Roman"/>
                <w:sz w:val="18"/>
                <w:szCs w:val="18"/>
              </w:rPr>
              <w:t xml:space="preserve"> </w:t>
            </w:r>
          </w:p>
        </w:tc>
        <w:tc>
          <w:tcPr>
            <w:tcW w:w="2365" w:type="dxa"/>
            <w:tcBorders>
              <w:top w:val="single" w:sz="4" w:space="0" w:color="auto"/>
              <w:left w:val="single" w:sz="4" w:space="0" w:color="auto"/>
              <w:bottom w:val="single" w:sz="4" w:space="0" w:color="auto"/>
              <w:right w:val="single" w:sz="4" w:space="0" w:color="auto"/>
            </w:tcBorders>
          </w:tcPr>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 xml:space="preserve">Analysis that furthers the argument follows each quote </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All analysis clearly ties back to the thesis statement and topic sentence</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All analysis clearly addresses the prompt</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 xml:space="preserve">Analysis shows insightful and original understanding of complex ideas </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 xml:space="preserve">At most, only a few inconsequential errors </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Word choice is precise</w:t>
            </w:r>
          </w:p>
          <w:p w:rsidR="008525A0" w:rsidRPr="00DD2962" w:rsidRDefault="008525A0" w:rsidP="008525A0">
            <w:pPr>
              <w:numPr>
                <w:ilvl w:val="0"/>
                <w:numId w:val="1"/>
              </w:numPr>
              <w:spacing w:after="0" w:line="240" w:lineRule="auto"/>
              <w:rPr>
                <w:rFonts w:ascii="Times New Roman" w:hAnsi="Times New Roman"/>
                <w:sz w:val="18"/>
                <w:szCs w:val="18"/>
              </w:rPr>
            </w:pPr>
            <w:r w:rsidRPr="00DD2962">
              <w:rPr>
                <w:rFonts w:ascii="Times New Roman" w:hAnsi="Times New Roman"/>
                <w:sz w:val="18"/>
                <w:szCs w:val="18"/>
              </w:rPr>
              <w:t xml:space="preserve">Sentence structure is clear and varied </w:t>
            </w:r>
          </w:p>
        </w:tc>
      </w:tr>
      <w:tr w:rsidR="008525A0" w:rsidRPr="00DD2962" w:rsidTr="000764DF">
        <w:trPr>
          <w:cantSplit/>
          <w:trHeight w:val="3464"/>
        </w:trPr>
        <w:tc>
          <w:tcPr>
            <w:tcW w:w="558" w:type="dxa"/>
            <w:tcBorders>
              <w:top w:val="single" w:sz="4" w:space="0" w:color="auto"/>
              <w:left w:val="single" w:sz="4" w:space="0" w:color="auto"/>
              <w:bottom w:val="single" w:sz="4" w:space="0" w:color="auto"/>
              <w:right w:val="single" w:sz="4" w:space="0" w:color="auto"/>
            </w:tcBorders>
            <w:textDirection w:val="btLr"/>
          </w:tcPr>
          <w:p w:rsidR="008525A0" w:rsidRPr="00DD2962" w:rsidRDefault="008525A0" w:rsidP="000764DF">
            <w:pPr>
              <w:ind w:left="113" w:right="113"/>
              <w:jc w:val="center"/>
              <w:rPr>
                <w:rFonts w:ascii="Times New Roman" w:hAnsi="Times New Roman"/>
                <w:b/>
                <w:sz w:val="18"/>
                <w:szCs w:val="18"/>
              </w:rPr>
            </w:pPr>
            <w:r w:rsidRPr="00DD2962">
              <w:rPr>
                <w:rFonts w:ascii="Times New Roman" w:hAnsi="Times New Roman"/>
                <w:b/>
                <w:sz w:val="18"/>
                <w:szCs w:val="18"/>
              </w:rPr>
              <w:t>Good</w:t>
            </w:r>
          </w:p>
        </w:tc>
        <w:tc>
          <w:tcPr>
            <w:tcW w:w="2275"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Organization of the essay includes minor flaws or awkwardness in one or more of the following areas:</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Thesis</w:t>
            </w:r>
          </w:p>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Background</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Topic Sentences</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Concluding Sentence</w:t>
            </w:r>
          </w:p>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Structure/Organization</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Conclusion</w:t>
            </w:r>
          </w:p>
          <w:p w:rsidR="008525A0" w:rsidRPr="00DD2962" w:rsidRDefault="008525A0" w:rsidP="000764DF">
            <w:pPr>
              <w:rPr>
                <w:rFonts w:ascii="Times New Roman" w:hAnsi="Times New Roman"/>
                <w:sz w:val="18"/>
                <w:szCs w:val="18"/>
              </w:rPr>
            </w:pP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Evidence selection is good but may be more obvious than an “A” writer’s quote selection</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All quotes support thesis and topic sentence</w:t>
            </w:r>
          </w:p>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Integration of text may be at times awkward</w:t>
            </w:r>
          </w:p>
          <w:p w:rsidR="008525A0" w:rsidRPr="00DD2962" w:rsidRDefault="008525A0" w:rsidP="008525A0">
            <w:pPr>
              <w:numPr>
                <w:ilvl w:val="0"/>
                <w:numId w:val="3"/>
              </w:numPr>
              <w:spacing w:after="0" w:line="240" w:lineRule="auto"/>
              <w:rPr>
                <w:rFonts w:ascii="Times New Roman" w:hAnsi="Times New Roman"/>
                <w:sz w:val="18"/>
                <w:szCs w:val="18"/>
              </w:rPr>
            </w:pPr>
            <w:r w:rsidRPr="00EA0F6B">
              <w:rPr>
                <w:rFonts w:ascii="Times New Roman" w:hAnsi="Times New Roman"/>
                <w:sz w:val="18"/>
                <w:szCs w:val="18"/>
                <w:highlight w:val="yellow"/>
              </w:rPr>
              <w:t>Context is present</w:t>
            </w:r>
            <w:r w:rsidRPr="00DD2962">
              <w:rPr>
                <w:rFonts w:ascii="Times New Roman" w:hAnsi="Times New Roman"/>
                <w:sz w:val="18"/>
                <w:szCs w:val="18"/>
              </w:rPr>
              <w:t>, but insufficient.</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Quotes are cited, but not consistent with MLA format</w:t>
            </w:r>
          </w:p>
        </w:tc>
        <w:tc>
          <w:tcPr>
            <w:tcW w:w="2365" w:type="dxa"/>
            <w:tcBorders>
              <w:top w:val="single" w:sz="4" w:space="0" w:color="auto"/>
              <w:left w:val="single" w:sz="4" w:space="0" w:color="auto"/>
              <w:bottom w:val="single" w:sz="4" w:space="0" w:color="auto"/>
              <w:right w:val="single" w:sz="4" w:space="0" w:color="auto"/>
            </w:tcBorders>
          </w:tcPr>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Analysis offers thoughtful insight but lacks the depth, rigor,  or focus of an “A” writer’s analysis (i.e., too brief, unconvincing, or repetitive)</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Analysis relates to thesis statement</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Analysis shows competent understanding of prompt and text</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Analysis is accurate but somewhat generic</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Several errors in the following areas:</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S-T    S-P    S-#</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LOU/U</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R-O/</w:t>
            </w:r>
            <w:proofErr w:type="spellStart"/>
            <w:r w:rsidRPr="00DD2962">
              <w:rPr>
                <w:rFonts w:ascii="Times New Roman" w:hAnsi="Times New Roman"/>
                <w:sz w:val="18"/>
                <w:szCs w:val="18"/>
              </w:rPr>
              <w:t>Frag</w:t>
            </w:r>
            <w:proofErr w:type="spellEnd"/>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Spelling</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Capitalization</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 xml:space="preserve">Punctuation </w:t>
            </w:r>
          </w:p>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Word choice and sentence structure (may be less sophisticated although argument is clear)</w:t>
            </w:r>
          </w:p>
          <w:p w:rsidR="008525A0" w:rsidRPr="00DD2962" w:rsidRDefault="008525A0" w:rsidP="008525A0">
            <w:pPr>
              <w:numPr>
                <w:ilvl w:val="0"/>
                <w:numId w:val="3"/>
              </w:numPr>
              <w:spacing w:after="0" w:line="240" w:lineRule="auto"/>
              <w:rPr>
                <w:rFonts w:ascii="Times New Roman" w:hAnsi="Times New Roman"/>
                <w:sz w:val="18"/>
                <w:szCs w:val="18"/>
              </w:rPr>
            </w:pPr>
            <w:r w:rsidRPr="00EA0F6B">
              <w:rPr>
                <w:rFonts w:ascii="Times New Roman" w:hAnsi="Times New Roman"/>
                <w:sz w:val="18"/>
                <w:szCs w:val="18"/>
                <w:highlight w:val="yellow"/>
              </w:rPr>
              <w:t>Syntax (some areas of awkwardness)</w:t>
            </w:r>
          </w:p>
        </w:tc>
      </w:tr>
      <w:tr w:rsidR="008525A0" w:rsidRPr="00DD2962" w:rsidTr="000764DF">
        <w:trPr>
          <w:cantSplit/>
          <w:trHeight w:val="1141"/>
        </w:trPr>
        <w:tc>
          <w:tcPr>
            <w:tcW w:w="558" w:type="dxa"/>
            <w:tcBorders>
              <w:top w:val="single" w:sz="4" w:space="0" w:color="auto"/>
              <w:left w:val="single" w:sz="4" w:space="0" w:color="auto"/>
              <w:bottom w:val="single" w:sz="4" w:space="0" w:color="auto"/>
              <w:right w:val="single" w:sz="4" w:space="0" w:color="auto"/>
            </w:tcBorders>
            <w:textDirection w:val="btLr"/>
          </w:tcPr>
          <w:p w:rsidR="008525A0" w:rsidRPr="00DD2962" w:rsidRDefault="008525A0" w:rsidP="000764DF">
            <w:pPr>
              <w:ind w:left="113" w:right="113"/>
              <w:jc w:val="center"/>
              <w:rPr>
                <w:rFonts w:ascii="Times New Roman" w:hAnsi="Times New Roman"/>
                <w:b/>
                <w:sz w:val="18"/>
                <w:szCs w:val="18"/>
              </w:rPr>
            </w:pPr>
            <w:r w:rsidRPr="00DD2962">
              <w:rPr>
                <w:rFonts w:ascii="Times New Roman" w:hAnsi="Times New Roman"/>
                <w:b/>
                <w:sz w:val="18"/>
                <w:szCs w:val="18"/>
              </w:rPr>
              <w:t>Average</w:t>
            </w:r>
          </w:p>
        </w:tc>
        <w:tc>
          <w:tcPr>
            <w:tcW w:w="2275"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The following components of the essay are missing info and/or otherwise ineffective:</w:t>
            </w:r>
          </w:p>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Thesis</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Background</w:t>
            </w:r>
          </w:p>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Topic Sentences</w:t>
            </w:r>
          </w:p>
          <w:p w:rsidR="008525A0" w:rsidRPr="00EA0F6B" w:rsidRDefault="008525A0" w:rsidP="008525A0">
            <w:pPr>
              <w:numPr>
                <w:ilvl w:val="0"/>
                <w:numId w:val="2"/>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Concluding Sentences</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Structure/Organization</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Conclusion</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 xml:space="preserve">Writer lacks evidence  </w:t>
            </w:r>
          </w:p>
          <w:p w:rsidR="008525A0" w:rsidRPr="00EA0F6B" w:rsidRDefault="008525A0" w:rsidP="008525A0">
            <w:pPr>
              <w:numPr>
                <w:ilvl w:val="0"/>
                <w:numId w:val="2"/>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Quotes may not always support thesis and topic sentence</w:t>
            </w:r>
          </w:p>
          <w:p w:rsidR="008525A0" w:rsidRPr="00EA0F6B" w:rsidRDefault="008525A0" w:rsidP="008525A0">
            <w:pPr>
              <w:numPr>
                <w:ilvl w:val="0"/>
                <w:numId w:val="2"/>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Quotes serve as plot summary</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Writer does not provide context</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Writer does not integrate quotes</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Quotes are not cited</w:t>
            </w:r>
          </w:p>
        </w:tc>
        <w:tc>
          <w:tcPr>
            <w:tcW w:w="2365" w:type="dxa"/>
            <w:tcBorders>
              <w:top w:val="single" w:sz="4" w:space="0" w:color="auto"/>
              <w:left w:val="single" w:sz="4" w:space="0" w:color="auto"/>
              <w:bottom w:val="single" w:sz="4" w:space="0" w:color="auto"/>
              <w:right w:val="single" w:sz="4" w:space="0" w:color="auto"/>
            </w:tcBorders>
          </w:tcPr>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 xml:space="preserve">Analysis may, at times, simply reword quotes or paraphrase text </w:t>
            </w:r>
          </w:p>
          <w:p w:rsidR="008525A0" w:rsidRPr="00EA0F6B" w:rsidRDefault="008525A0" w:rsidP="008525A0">
            <w:pPr>
              <w:numPr>
                <w:ilvl w:val="0"/>
                <w:numId w:val="2"/>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Analysis drifts from the prompt and/or thesis</w:t>
            </w:r>
          </w:p>
          <w:p w:rsidR="008525A0" w:rsidRPr="00EA0F6B" w:rsidRDefault="008525A0" w:rsidP="008525A0">
            <w:pPr>
              <w:numPr>
                <w:ilvl w:val="0"/>
                <w:numId w:val="2"/>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Analysis reflects a misunderstanding of the text</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Lacks analysis</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Numerous errors that indicate a gap in knowledge in the following areas:</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 xml:space="preserve"> </w:t>
            </w:r>
            <w:r w:rsidRPr="00EA0F6B">
              <w:rPr>
                <w:rFonts w:ascii="Times New Roman" w:hAnsi="Times New Roman"/>
                <w:sz w:val="18"/>
                <w:szCs w:val="18"/>
                <w:highlight w:val="yellow"/>
              </w:rPr>
              <w:t>S-T</w:t>
            </w:r>
            <w:r w:rsidRPr="00DD2962">
              <w:rPr>
                <w:rFonts w:ascii="Times New Roman" w:hAnsi="Times New Roman"/>
                <w:sz w:val="18"/>
                <w:szCs w:val="18"/>
              </w:rPr>
              <w:t xml:space="preserve">    S-P    S-#</w:t>
            </w:r>
          </w:p>
          <w:p w:rsidR="008525A0" w:rsidRPr="00DD2962" w:rsidRDefault="008525A0" w:rsidP="008525A0">
            <w:pPr>
              <w:numPr>
                <w:ilvl w:val="0"/>
                <w:numId w:val="2"/>
              </w:numPr>
              <w:spacing w:after="0" w:line="240" w:lineRule="auto"/>
              <w:rPr>
                <w:rFonts w:ascii="Times New Roman" w:hAnsi="Times New Roman"/>
                <w:sz w:val="18"/>
                <w:szCs w:val="18"/>
              </w:rPr>
            </w:pPr>
            <w:r w:rsidRPr="00EA0F6B">
              <w:rPr>
                <w:rFonts w:ascii="Times New Roman" w:hAnsi="Times New Roman"/>
                <w:sz w:val="18"/>
                <w:szCs w:val="18"/>
                <w:highlight w:val="yellow"/>
              </w:rPr>
              <w:t>LOU</w:t>
            </w:r>
            <w:r w:rsidRPr="00DD2962">
              <w:rPr>
                <w:rFonts w:ascii="Times New Roman" w:hAnsi="Times New Roman"/>
                <w:sz w:val="18"/>
                <w:szCs w:val="18"/>
              </w:rPr>
              <w:t>/U</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R-O/</w:t>
            </w:r>
            <w:proofErr w:type="spellStart"/>
            <w:r w:rsidRPr="00DD2962">
              <w:rPr>
                <w:rFonts w:ascii="Times New Roman" w:hAnsi="Times New Roman"/>
                <w:sz w:val="18"/>
                <w:szCs w:val="18"/>
              </w:rPr>
              <w:t>Frag</w:t>
            </w:r>
            <w:proofErr w:type="spellEnd"/>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Spelling</w:t>
            </w:r>
          </w:p>
          <w:p w:rsidR="008525A0" w:rsidRPr="00DD2962" w:rsidRDefault="008525A0" w:rsidP="008525A0">
            <w:pPr>
              <w:numPr>
                <w:ilvl w:val="0"/>
                <w:numId w:val="2"/>
              </w:numPr>
              <w:spacing w:after="0" w:line="240" w:lineRule="auto"/>
              <w:rPr>
                <w:rFonts w:ascii="Times New Roman" w:hAnsi="Times New Roman"/>
                <w:sz w:val="18"/>
                <w:szCs w:val="18"/>
              </w:rPr>
            </w:pPr>
            <w:r w:rsidRPr="00DD2962">
              <w:rPr>
                <w:rFonts w:ascii="Times New Roman" w:hAnsi="Times New Roman"/>
                <w:sz w:val="18"/>
                <w:szCs w:val="18"/>
              </w:rPr>
              <w:t>Capitalization</w:t>
            </w:r>
          </w:p>
          <w:p w:rsidR="008525A0" w:rsidRPr="00EA0F6B" w:rsidRDefault="008525A0" w:rsidP="008525A0">
            <w:pPr>
              <w:numPr>
                <w:ilvl w:val="0"/>
                <w:numId w:val="3"/>
              </w:numPr>
              <w:spacing w:after="0" w:line="240" w:lineRule="auto"/>
              <w:rPr>
                <w:rFonts w:ascii="Times New Roman" w:hAnsi="Times New Roman"/>
                <w:sz w:val="18"/>
                <w:szCs w:val="18"/>
                <w:highlight w:val="yellow"/>
              </w:rPr>
            </w:pPr>
            <w:r w:rsidRPr="00EA0F6B">
              <w:rPr>
                <w:rFonts w:ascii="Times New Roman" w:hAnsi="Times New Roman"/>
                <w:sz w:val="18"/>
                <w:szCs w:val="18"/>
                <w:highlight w:val="yellow"/>
              </w:rPr>
              <w:t xml:space="preserve">Punctuation </w:t>
            </w:r>
          </w:p>
          <w:p w:rsidR="008525A0" w:rsidRPr="00DD2962" w:rsidRDefault="008525A0" w:rsidP="008525A0">
            <w:pPr>
              <w:numPr>
                <w:ilvl w:val="0"/>
                <w:numId w:val="3"/>
              </w:numPr>
              <w:spacing w:after="0" w:line="240" w:lineRule="auto"/>
              <w:rPr>
                <w:rFonts w:ascii="Times New Roman" w:hAnsi="Times New Roman"/>
                <w:sz w:val="18"/>
                <w:szCs w:val="18"/>
              </w:rPr>
            </w:pPr>
            <w:r w:rsidRPr="00DD2962">
              <w:rPr>
                <w:rFonts w:ascii="Times New Roman" w:hAnsi="Times New Roman"/>
                <w:sz w:val="18"/>
                <w:szCs w:val="18"/>
              </w:rPr>
              <w:t>Other: ______________</w:t>
            </w:r>
          </w:p>
          <w:p w:rsidR="008525A0" w:rsidRPr="00DD2962" w:rsidRDefault="008525A0" w:rsidP="000764DF">
            <w:pPr>
              <w:rPr>
                <w:rFonts w:ascii="Times New Roman" w:hAnsi="Times New Roman"/>
                <w:sz w:val="18"/>
                <w:szCs w:val="18"/>
              </w:rPr>
            </w:pPr>
          </w:p>
        </w:tc>
      </w:tr>
      <w:tr w:rsidR="008525A0" w:rsidRPr="00DD2962" w:rsidTr="000764DF">
        <w:trPr>
          <w:cantSplit/>
          <w:trHeight w:val="1376"/>
        </w:trPr>
        <w:tc>
          <w:tcPr>
            <w:tcW w:w="558" w:type="dxa"/>
            <w:tcBorders>
              <w:top w:val="single" w:sz="4" w:space="0" w:color="auto"/>
              <w:left w:val="single" w:sz="4" w:space="0" w:color="auto"/>
              <w:bottom w:val="single" w:sz="4" w:space="0" w:color="auto"/>
              <w:right w:val="single" w:sz="4" w:space="0" w:color="auto"/>
            </w:tcBorders>
            <w:textDirection w:val="btLr"/>
          </w:tcPr>
          <w:p w:rsidR="008525A0" w:rsidRPr="00DD2962" w:rsidRDefault="008525A0" w:rsidP="000764DF">
            <w:pPr>
              <w:ind w:left="113" w:right="113"/>
              <w:jc w:val="center"/>
              <w:rPr>
                <w:rFonts w:ascii="Times New Roman" w:hAnsi="Times New Roman"/>
                <w:b/>
                <w:sz w:val="18"/>
                <w:szCs w:val="18"/>
              </w:rPr>
            </w:pPr>
            <w:r w:rsidRPr="00DD2962">
              <w:rPr>
                <w:rFonts w:ascii="Times New Roman" w:hAnsi="Times New Roman"/>
                <w:b/>
                <w:sz w:val="18"/>
                <w:szCs w:val="18"/>
              </w:rPr>
              <w:t>Below Average</w:t>
            </w:r>
          </w:p>
        </w:tc>
        <w:tc>
          <w:tcPr>
            <w:tcW w:w="2275"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Little discernible essay structure exists or essay is incomplete.</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No direct evidence is used.</w:t>
            </w:r>
          </w:p>
        </w:tc>
        <w:tc>
          <w:tcPr>
            <w:tcW w:w="2365"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Writer simply paraphrases, misunderstands text or prompt, or includes inappropriate or unnecessary information, such as critique.</w:t>
            </w:r>
          </w:p>
        </w:tc>
        <w:tc>
          <w:tcPr>
            <w:tcW w:w="2366" w:type="dxa"/>
            <w:tcBorders>
              <w:top w:val="single" w:sz="4" w:space="0" w:color="auto"/>
              <w:left w:val="single" w:sz="4" w:space="0" w:color="auto"/>
              <w:bottom w:val="single" w:sz="4" w:space="0" w:color="auto"/>
              <w:right w:val="single" w:sz="4" w:space="0" w:color="auto"/>
            </w:tcBorders>
          </w:tcPr>
          <w:p w:rsidR="008525A0" w:rsidRPr="00DD2962" w:rsidRDefault="008525A0" w:rsidP="000764DF">
            <w:pPr>
              <w:rPr>
                <w:rFonts w:ascii="Times New Roman" w:hAnsi="Times New Roman"/>
                <w:sz w:val="18"/>
                <w:szCs w:val="18"/>
              </w:rPr>
            </w:pPr>
            <w:r w:rsidRPr="00DD2962">
              <w:rPr>
                <w:rFonts w:ascii="Times New Roman" w:hAnsi="Times New Roman"/>
                <w:sz w:val="18"/>
                <w:szCs w:val="18"/>
              </w:rPr>
              <w:t>Errors impede understanding.</w:t>
            </w:r>
          </w:p>
        </w:tc>
      </w:tr>
    </w:tbl>
    <w:p w:rsidR="008525A0" w:rsidRPr="00DD2962" w:rsidRDefault="008525A0" w:rsidP="008525A0">
      <w:pPr>
        <w:jc w:val="right"/>
        <w:rPr>
          <w:rFonts w:ascii="Times New Roman" w:hAnsi="Times New Roman"/>
        </w:rPr>
      </w:pPr>
    </w:p>
    <w:p w:rsidR="008525A0" w:rsidRPr="008525A0" w:rsidRDefault="008525A0" w:rsidP="008525A0">
      <w:pPr>
        <w:jc w:val="right"/>
        <w:rPr>
          <w:rFonts w:ascii="Times New Roman" w:hAnsi="Times New Roman"/>
        </w:rPr>
      </w:pPr>
      <w:r w:rsidRPr="00DD2962">
        <w:rPr>
          <w:rFonts w:ascii="Times New Roman" w:hAnsi="Times New Roman"/>
        </w:rPr>
        <w:t>Total: ________</w:t>
      </w:r>
      <w:r w:rsidR="00EA0F6B">
        <w:rPr>
          <w:rFonts w:ascii="Times New Roman" w:hAnsi="Times New Roman"/>
        </w:rPr>
        <w:t>27</w:t>
      </w:r>
      <w:r w:rsidRPr="00DD2962">
        <w:rPr>
          <w:rFonts w:ascii="Times New Roman" w:hAnsi="Times New Roman"/>
        </w:rPr>
        <w:t>________ / 36</w:t>
      </w:r>
    </w:p>
    <w:sectPr w:rsidR="008525A0" w:rsidRPr="008525A0" w:rsidSect="00F62A13">
      <w:head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keigher" w:date="2015-10-06T10:33:00Z" w:initials="k">
    <w:p w:rsidR="00EA0F6B" w:rsidRDefault="00EA0F6B">
      <w:pPr>
        <w:pStyle w:val="CommentText"/>
      </w:pPr>
      <w:r>
        <w:rPr>
          <w:rStyle w:val="CommentReference"/>
        </w:rPr>
        <w:annotationRef/>
      </w:r>
      <w:r>
        <w:t>Which emotions are you focusing on?</w:t>
      </w:r>
    </w:p>
  </w:comment>
  <w:comment w:id="2" w:author="kkeigher" w:date="2015-10-06T10:33:00Z" w:initials="k">
    <w:p w:rsidR="00EA0F6B" w:rsidRDefault="00EA0F6B">
      <w:pPr>
        <w:pStyle w:val="CommentText"/>
      </w:pPr>
      <w:r>
        <w:rPr>
          <w:rStyle w:val="CommentReference"/>
        </w:rPr>
        <w:annotationRef/>
      </w:r>
      <w:r>
        <w:t>LOU</w:t>
      </w:r>
    </w:p>
  </w:comment>
  <w:comment w:id="3" w:author="kkeigher" w:date="2015-10-06T10:34:00Z" w:initials="k">
    <w:p w:rsidR="00EA0F6B" w:rsidRDefault="00EA0F6B">
      <w:pPr>
        <w:pStyle w:val="CommentText"/>
      </w:pPr>
      <w:r>
        <w:rPr>
          <w:rStyle w:val="CommentReference"/>
        </w:rPr>
        <w:annotationRef/>
      </w:r>
      <w:r>
        <w:t xml:space="preserve">S-T </w:t>
      </w:r>
    </w:p>
  </w:comment>
  <w:comment w:id="6" w:author="kkeigher" w:date="2015-10-06T10:35:00Z" w:initials="k">
    <w:p w:rsidR="00EA0F6B" w:rsidRDefault="00EA0F6B">
      <w:pPr>
        <w:pStyle w:val="CommentText"/>
      </w:pPr>
      <w:r>
        <w:rPr>
          <w:rStyle w:val="CommentReference"/>
        </w:rPr>
        <w:annotationRef/>
      </w:r>
      <w:r>
        <w:t>WC</w:t>
      </w:r>
    </w:p>
  </w:comment>
  <w:comment w:id="10" w:author="kkeigher" w:date="2015-10-06T10:36:00Z" w:initials="k">
    <w:p w:rsidR="00EA0F6B" w:rsidRDefault="00EA0F6B">
      <w:pPr>
        <w:pStyle w:val="CommentText"/>
      </w:pPr>
      <w:r>
        <w:rPr>
          <w:rStyle w:val="CommentReference"/>
        </w:rPr>
        <w:annotationRef/>
      </w:r>
      <w:r>
        <w:t>LOU</w:t>
      </w:r>
    </w:p>
  </w:comment>
  <w:comment w:id="14" w:author="kkeigher" w:date="2015-10-06T10:36:00Z" w:initials="k">
    <w:p w:rsidR="00EA0F6B" w:rsidRDefault="00EA0F6B">
      <w:pPr>
        <w:pStyle w:val="CommentText"/>
      </w:pPr>
      <w:r>
        <w:rPr>
          <w:rStyle w:val="CommentReference"/>
        </w:rPr>
        <w:annotationRef/>
      </w:r>
      <w:r>
        <w:t>Thesis does not respond to the prompt.</w:t>
      </w:r>
    </w:p>
  </w:comment>
  <w:comment w:id="16" w:author="kkeigher" w:date="2015-10-06T10:37:00Z" w:initials="k">
    <w:p w:rsidR="00EA0F6B" w:rsidRDefault="00EA0F6B">
      <w:pPr>
        <w:pStyle w:val="CommentText"/>
      </w:pPr>
      <w:r>
        <w:rPr>
          <w:rStyle w:val="CommentReference"/>
        </w:rPr>
        <w:annotationRef/>
      </w:r>
      <w:r>
        <w:t>Topic sentence does not respond to the prompt.</w:t>
      </w:r>
    </w:p>
  </w:comment>
  <w:comment w:id="22" w:author="kkeigher" w:date="2015-10-06T10:37:00Z" w:initials="k">
    <w:p w:rsidR="00EA0F6B" w:rsidRDefault="00EA0F6B">
      <w:pPr>
        <w:pStyle w:val="CommentText"/>
      </w:pPr>
      <w:r>
        <w:rPr>
          <w:rStyle w:val="CommentReference"/>
        </w:rPr>
        <w:annotationRef/>
      </w:r>
      <w:r>
        <w:t>Second reference to this – what does it mean? Why does it matter?</w:t>
      </w:r>
    </w:p>
  </w:comment>
  <w:comment w:id="26" w:author="kkeigher" w:date="2015-10-06T10:38:00Z" w:initials="k">
    <w:p w:rsidR="00EA0F6B" w:rsidRDefault="00EA0F6B">
      <w:pPr>
        <w:pStyle w:val="CommentText"/>
      </w:pPr>
      <w:r>
        <w:rPr>
          <w:rStyle w:val="CommentReference"/>
        </w:rPr>
        <w:annotationRef/>
      </w:r>
      <w:r>
        <w:t>WC</w:t>
      </w:r>
    </w:p>
  </w:comment>
  <w:comment w:id="27" w:author="kkeigher" w:date="2015-10-06T10:38:00Z" w:initials="k">
    <w:p w:rsidR="00EA0F6B" w:rsidRDefault="00EA0F6B">
      <w:pPr>
        <w:pStyle w:val="CommentText"/>
      </w:pPr>
      <w:r>
        <w:rPr>
          <w:rStyle w:val="CommentReference"/>
        </w:rPr>
        <w:annotationRef/>
      </w:r>
      <w:r>
        <w:t>About?</w:t>
      </w:r>
    </w:p>
  </w:comment>
  <w:comment w:id="28" w:author="kkeigher" w:date="2015-10-06T10:39:00Z" w:initials="k">
    <w:p w:rsidR="00EA0F6B" w:rsidRDefault="00EA0F6B">
      <w:pPr>
        <w:pStyle w:val="CommentText"/>
      </w:pPr>
      <w:r>
        <w:rPr>
          <w:rStyle w:val="CommentReference"/>
        </w:rPr>
        <w:annotationRef/>
      </w:r>
      <w:r>
        <w:t xml:space="preserve">This is not how I read this, nor is there evidence in the text to support the conclusion you draw based on this interpretation of her language. </w:t>
      </w:r>
    </w:p>
  </w:comment>
  <w:comment w:id="30" w:author="kkeigher" w:date="2015-10-06T10:39:00Z" w:initials="k">
    <w:p w:rsidR="00EA0F6B" w:rsidRDefault="00EA0F6B">
      <w:pPr>
        <w:pStyle w:val="CommentText"/>
      </w:pPr>
      <w:r>
        <w:rPr>
          <w:rStyle w:val="CommentReference"/>
        </w:rPr>
        <w:annotationRef/>
      </w:r>
      <w:r>
        <w:t>?</w:t>
      </w:r>
    </w:p>
  </w:comment>
  <w:comment w:id="31" w:author="kkeigher" w:date="2015-10-06T10:39:00Z" w:initials="k">
    <w:p w:rsidR="00EA0F6B" w:rsidRDefault="00EA0F6B">
      <w:pPr>
        <w:pStyle w:val="CommentText"/>
      </w:pPr>
      <w:r>
        <w:rPr>
          <w:rStyle w:val="CommentReference"/>
        </w:rPr>
        <w:annotationRef/>
      </w:r>
      <w:r>
        <w:t xml:space="preserve">Avoid clichés </w:t>
      </w:r>
    </w:p>
  </w:comment>
  <w:comment w:id="32" w:author="kkeigher" w:date="2015-10-06T10:42:00Z" w:initials="k">
    <w:p w:rsidR="00EA0F6B" w:rsidRDefault="00EA0F6B">
      <w:pPr>
        <w:pStyle w:val="CommentText"/>
      </w:pPr>
      <w:r>
        <w:rPr>
          <w:rStyle w:val="CommentReference"/>
        </w:rPr>
        <w:annotationRef/>
      </w:r>
      <w:r>
        <w:t>LOU</w:t>
      </w:r>
    </w:p>
  </w:comment>
  <w:comment w:id="33" w:author="kkeigher" w:date="2015-10-06T10:43:00Z" w:initials="k">
    <w:p w:rsidR="00EA0F6B" w:rsidRDefault="00EA0F6B">
      <w:pPr>
        <w:pStyle w:val="CommentText"/>
      </w:pPr>
      <w:r>
        <w:rPr>
          <w:rStyle w:val="CommentReference"/>
        </w:rPr>
        <w:annotationRef/>
      </w:r>
      <w:proofErr w:type="spellStart"/>
      <w:r>
        <w:t>Cxn</w:t>
      </w:r>
      <w:proofErr w:type="spellEnd"/>
      <w:r>
        <w:t xml:space="preserve"> to prompt?</w:t>
      </w:r>
    </w:p>
  </w:comment>
  <w:comment w:id="34" w:author="kkeigher" w:date="2015-10-06T10:43:00Z" w:initials="k">
    <w:p w:rsidR="00EA0F6B" w:rsidRDefault="00EA0F6B">
      <w:pPr>
        <w:pStyle w:val="CommentText"/>
      </w:pPr>
      <w:r>
        <w:rPr>
          <w:rStyle w:val="CommentReference"/>
        </w:rPr>
        <w:annotationRef/>
      </w:r>
      <w:r>
        <w:t>LOU</w:t>
      </w:r>
    </w:p>
  </w:comment>
  <w:comment w:id="35" w:author="kkeigher" w:date="2015-10-06T10:43:00Z" w:initials="k">
    <w:p w:rsidR="00EA0F6B" w:rsidRDefault="00EA0F6B">
      <w:pPr>
        <w:pStyle w:val="CommentText"/>
      </w:pPr>
      <w:r>
        <w:rPr>
          <w:rStyle w:val="CommentReference"/>
        </w:rPr>
        <w:annotationRef/>
      </w:r>
      <w:proofErr w:type="spellStart"/>
      <w:r>
        <w:t>Cxn</w:t>
      </w:r>
      <w:proofErr w:type="spellEnd"/>
      <w:r>
        <w:t xml:space="preserve"> to prompt?</w:t>
      </w:r>
    </w:p>
  </w:comment>
  <w:comment w:id="37" w:author="kkeigher" w:date="2015-10-06T11:00:00Z" w:initials="k">
    <w:p w:rsidR="00EA0F6B" w:rsidRDefault="00EA0F6B">
      <w:pPr>
        <w:pStyle w:val="CommentText"/>
      </w:pPr>
      <w:r>
        <w:rPr>
          <w:rStyle w:val="CommentReference"/>
        </w:rPr>
        <w:annotationRef/>
      </w:r>
      <w:proofErr w:type="spellStart"/>
      <w:r>
        <w:t>Cxn</w:t>
      </w:r>
      <w:proofErr w:type="spellEnd"/>
      <w:r>
        <w:t xml:space="preserve"> to prompt?</w:t>
      </w:r>
    </w:p>
  </w:comment>
  <w:comment w:id="45" w:author="kkeigher" w:date="2015-10-06T11:01:00Z" w:initials="k">
    <w:p w:rsidR="00EA0F6B" w:rsidRDefault="00EA0F6B">
      <w:pPr>
        <w:pStyle w:val="CommentText"/>
      </w:pPr>
      <w:r>
        <w:rPr>
          <w:rStyle w:val="CommentReference"/>
        </w:rPr>
        <w:annotationRef/>
      </w:r>
      <w:r>
        <w:t>Which emotions, specifically?</w:t>
      </w:r>
    </w:p>
  </w:comment>
  <w:comment w:id="46" w:author="kkeigher" w:date="2015-10-06T11:02:00Z" w:initials="k">
    <w:p w:rsidR="00EA0F6B" w:rsidRDefault="00EA0F6B">
      <w:pPr>
        <w:pStyle w:val="CommentText"/>
      </w:pPr>
      <w:r>
        <w:rPr>
          <w:rStyle w:val="CommentReference"/>
        </w:rPr>
        <w:annotationRef/>
      </w:r>
      <w:r>
        <w:t>Is this the “irrational” element of her action? Connect to the prompt explicitly.</w:t>
      </w:r>
    </w:p>
  </w:comment>
  <w:comment w:id="47" w:author="kkeigher" w:date="2015-10-06T11:02:00Z" w:initials="k">
    <w:p w:rsidR="00EA0F6B" w:rsidRDefault="00EA0F6B">
      <w:pPr>
        <w:pStyle w:val="CommentText"/>
      </w:pPr>
      <w:r>
        <w:rPr>
          <w:rStyle w:val="CommentReference"/>
        </w:rPr>
        <w:annotationRef/>
      </w:r>
      <w:r>
        <w:t>Guilt?</w:t>
      </w:r>
    </w:p>
  </w:comment>
  <w:comment w:id="48" w:author="kkeigher" w:date="2015-10-06T11:03:00Z" w:initials="k">
    <w:p w:rsidR="00EA0F6B" w:rsidRDefault="00EA0F6B">
      <w:pPr>
        <w:pStyle w:val="CommentText"/>
      </w:pPr>
      <w:r>
        <w:rPr>
          <w:rStyle w:val="CommentReference"/>
        </w:rPr>
        <w:annotationRef/>
      </w:r>
      <w:r>
        <w:t>This is very good – if you could incorporate these ideas into your analysis, it would help me understand your perspective more and connect to the prompt better.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EF5" w:rsidRDefault="00A76EF5" w:rsidP="000E4826">
      <w:pPr>
        <w:spacing w:after="0" w:line="240" w:lineRule="auto"/>
      </w:pPr>
      <w:r>
        <w:separator/>
      </w:r>
    </w:p>
  </w:endnote>
  <w:endnote w:type="continuationSeparator" w:id="0">
    <w:p w:rsidR="00A76EF5" w:rsidRDefault="00A76EF5" w:rsidP="000E48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13" w:rsidRDefault="00F62A13">
    <w:pPr>
      <w:pStyle w:val="Footer"/>
      <w:jc w:val="right"/>
    </w:pPr>
  </w:p>
  <w:p w:rsidR="00F62A13" w:rsidRDefault="00F62A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EF5" w:rsidRDefault="00A76EF5" w:rsidP="000E4826">
      <w:pPr>
        <w:spacing w:after="0" w:line="240" w:lineRule="auto"/>
      </w:pPr>
      <w:r>
        <w:separator/>
      </w:r>
    </w:p>
  </w:footnote>
  <w:footnote w:type="continuationSeparator" w:id="0">
    <w:p w:rsidR="00A76EF5" w:rsidRDefault="00A76EF5" w:rsidP="000E48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13" w:rsidRPr="00F62A13" w:rsidRDefault="00F62A13" w:rsidP="00F62A13">
    <w:pPr>
      <w:pStyle w:val="Header"/>
      <w:jc w:val="right"/>
    </w:pPr>
    <w:r>
      <w:t xml:space="preserve">Alfano-Smith </w:t>
    </w:r>
    <w:sdt>
      <w:sdtPr>
        <w:id w:val="9002061"/>
        <w:docPartObj>
          <w:docPartGallery w:val="Page Numbers (Top of Page)"/>
          <w:docPartUnique/>
        </w:docPartObj>
      </w:sdtPr>
      <w:sdtContent>
        <w:fldSimple w:instr=" PAGE   \* MERGEFORMAT ">
          <w:r w:rsidR="00EA0F6B">
            <w:rPr>
              <w:noProof/>
            </w:rPr>
            <w:t>3</w:t>
          </w:r>
        </w:fldSimple>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2070"/>
      <w:docPartObj>
        <w:docPartGallery w:val="Page Numbers (Top of Page)"/>
        <w:docPartUnique/>
      </w:docPartObj>
    </w:sdtPr>
    <w:sdtContent>
      <w:p w:rsidR="00F62A13" w:rsidRDefault="00F62A13">
        <w:pPr>
          <w:pStyle w:val="Header"/>
          <w:jc w:val="right"/>
        </w:pPr>
        <w:r>
          <w:t xml:space="preserve">Alfano-Smith </w:t>
        </w:r>
        <w:fldSimple w:instr=" PAGE   \* MERGEFORMAT ">
          <w:r w:rsidR="00EA0F6B">
            <w:rPr>
              <w:noProof/>
            </w:rPr>
            <w:t>1</w:t>
          </w:r>
        </w:fldSimple>
      </w:p>
    </w:sdtContent>
  </w:sdt>
  <w:p w:rsidR="00F62A13" w:rsidRDefault="00F62A13" w:rsidP="00F62A13">
    <w:pPr>
      <w:pStyle w:val="Header"/>
      <w:spacing w:line="480" w:lineRule="auto"/>
      <w:rPr>
        <w:rFonts w:ascii="Times New Roman" w:hAnsi="Times New Roman" w:cs="Times New Roman"/>
        <w:sz w:val="24"/>
        <w:szCs w:val="24"/>
      </w:rPr>
    </w:pPr>
    <w:r>
      <w:rPr>
        <w:rFonts w:ascii="Times New Roman" w:hAnsi="Times New Roman" w:cs="Times New Roman"/>
        <w:sz w:val="24"/>
        <w:szCs w:val="24"/>
      </w:rPr>
      <w:t>Max Alfano-Smith</w:t>
    </w:r>
  </w:p>
  <w:p w:rsidR="00F62A13" w:rsidRDefault="00F62A13" w:rsidP="00F62A13">
    <w:pPr>
      <w:pStyle w:val="Header"/>
      <w:spacing w:line="480" w:lineRule="auto"/>
      <w:rPr>
        <w:rFonts w:ascii="Times New Roman" w:hAnsi="Times New Roman" w:cs="Times New Roman"/>
        <w:sz w:val="24"/>
        <w:szCs w:val="24"/>
      </w:rPr>
    </w:pPr>
    <w:r>
      <w:rPr>
        <w:rFonts w:ascii="Times New Roman" w:hAnsi="Times New Roman" w:cs="Times New Roman"/>
        <w:sz w:val="24"/>
        <w:szCs w:val="24"/>
      </w:rPr>
      <w:t>K. Keigher</w:t>
    </w:r>
  </w:p>
  <w:p w:rsidR="00F62A13" w:rsidRDefault="00F62A13" w:rsidP="00F62A13">
    <w:pPr>
      <w:pStyle w:val="Header"/>
      <w:spacing w:line="480" w:lineRule="auto"/>
      <w:rPr>
        <w:rFonts w:ascii="Times New Roman" w:hAnsi="Times New Roman" w:cs="Times New Roman"/>
        <w:sz w:val="24"/>
        <w:szCs w:val="24"/>
      </w:rPr>
    </w:pPr>
    <w:r>
      <w:rPr>
        <w:rFonts w:ascii="Times New Roman" w:hAnsi="Times New Roman" w:cs="Times New Roman"/>
        <w:sz w:val="24"/>
        <w:szCs w:val="24"/>
      </w:rPr>
      <w:t>AS English II, Period. 5</w:t>
    </w:r>
  </w:p>
  <w:p w:rsidR="00F62A13" w:rsidRPr="00F62A13" w:rsidRDefault="00F62A13" w:rsidP="00F62A13">
    <w:pPr>
      <w:pStyle w:val="Header"/>
      <w:spacing w:line="480" w:lineRule="auto"/>
      <w:rPr>
        <w:rFonts w:ascii="Times New Roman" w:hAnsi="Times New Roman" w:cs="Times New Roman"/>
        <w:sz w:val="24"/>
        <w:szCs w:val="24"/>
      </w:rPr>
    </w:pPr>
    <w:r>
      <w:rPr>
        <w:rFonts w:ascii="Times New Roman" w:hAnsi="Times New Roman" w:cs="Times New Roman"/>
        <w:sz w:val="24"/>
        <w:szCs w:val="24"/>
      </w:rPr>
      <w:t>2 September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A21E5"/>
    <w:multiLevelType w:val="hybridMultilevel"/>
    <w:tmpl w:val="0B701150"/>
    <w:lvl w:ilvl="0" w:tplc="3EC0D02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F3D7ACB"/>
    <w:multiLevelType w:val="hybridMultilevel"/>
    <w:tmpl w:val="F1E2FF84"/>
    <w:lvl w:ilvl="0" w:tplc="3EC0D02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2AA3682"/>
    <w:multiLevelType w:val="hybridMultilevel"/>
    <w:tmpl w:val="4CE45998"/>
    <w:lvl w:ilvl="0" w:tplc="3EC0D02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2B7B57"/>
    <w:rsid w:val="000E4826"/>
    <w:rsid w:val="001438C5"/>
    <w:rsid w:val="002B7B57"/>
    <w:rsid w:val="002E4B0C"/>
    <w:rsid w:val="0043258C"/>
    <w:rsid w:val="00450A65"/>
    <w:rsid w:val="00661CE5"/>
    <w:rsid w:val="00692760"/>
    <w:rsid w:val="008525A0"/>
    <w:rsid w:val="00923530"/>
    <w:rsid w:val="0094072D"/>
    <w:rsid w:val="00A76EF5"/>
    <w:rsid w:val="00AA79D8"/>
    <w:rsid w:val="00AC5836"/>
    <w:rsid w:val="00C230EF"/>
    <w:rsid w:val="00C715D4"/>
    <w:rsid w:val="00EA0F6B"/>
    <w:rsid w:val="00EB76CF"/>
    <w:rsid w:val="00F62A13"/>
    <w:rsid w:val="00FA3F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826"/>
  </w:style>
  <w:style w:type="paragraph" w:styleId="Footer">
    <w:name w:val="footer"/>
    <w:basedOn w:val="Normal"/>
    <w:link w:val="FooterChar"/>
    <w:uiPriority w:val="99"/>
    <w:unhideWhenUsed/>
    <w:rsid w:val="000E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826"/>
  </w:style>
  <w:style w:type="character" w:styleId="CommentReference">
    <w:name w:val="annotation reference"/>
    <w:basedOn w:val="DefaultParagraphFont"/>
    <w:uiPriority w:val="99"/>
    <w:semiHidden/>
    <w:unhideWhenUsed/>
    <w:rsid w:val="00EA0F6B"/>
    <w:rPr>
      <w:sz w:val="16"/>
      <w:szCs w:val="16"/>
    </w:rPr>
  </w:style>
  <w:style w:type="paragraph" w:styleId="CommentText">
    <w:name w:val="annotation text"/>
    <w:basedOn w:val="Normal"/>
    <w:link w:val="CommentTextChar"/>
    <w:uiPriority w:val="99"/>
    <w:semiHidden/>
    <w:unhideWhenUsed/>
    <w:rsid w:val="00EA0F6B"/>
    <w:pPr>
      <w:spacing w:line="240" w:lineRule="auto"/>
    </w:pPr>
    <w:rPr>
      <w:sz w:val="20"/>
      <w:szCs w:val="20"/>
    </w:rPr>
  </w:style>
  <w:style w:type="character" w:customStyle="1" w:styleId="CommentTextChar">
    <w:name w:val="Comment Text Char"/>
    <w:basedOn w:val="DefaultParagraphFont"/>
    <w:link w:val="CommentText"/>
    <w:uiPriority w:val="99"/>
    <w:semiHidden/>
    <w:rsid w:val="00EA0F6B"/>
    <w:rPr>
      <w:sz w:val="20"/>
      <w:szCs w:val="20"/>
    </w:rPr>
  </w:style>
  <w:style w:type="paragraph" w:styleId="CommentSubject">
    <w:name w:val="annotation subject"/>
    <w:basedOn w:val="CommentText"/>
    <w:next w:val="CommentText"/>
    <w:link w:val="CommentSubjectChar"/>
    <w:uiPriority w:val="99"/>
    <w:semiHidden/>
    <w:unhideWhenUsed/>
    <w:rsid w:val="00EA0F6B"/>
    <w:rPr>
      <w:b/>
      <w:bCs/>
    </w:rPr>
  </w:style>
  <w:style w:type="character" w:customStyle="1" w:styleId="CommentSubjectChar">
    <w:name w:val="Comment Subject Char"/>
    <w:basedOn w:val="CommentTextChar"/>
    <w:link w:val="CommentSubject"/>
    <w:uiPriority w:val="99"/>
    <w:semiHidden/>
    <w:rsid w:val="00EA0F6B"/>
    <w:rPr>
      <w:b/>
      <w:bCs/>
    </w:rPr>
  </w:style>
  <w:style w:type="paragraph" w:styleId="BalloonText">
    <w:name w:val="Balloon Text"/>
    <w:basedOn w:val="Normal"/>
    <w:link w:val="BalloonTextChar"/>
    <w:uiPriority w:val="99"/>
    <w:semiHidden/>
    <w:unhideWhenUsed/>
    <w:rsid w:val="00EA0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libsetup</dc:creator>
  <cp:lastModifiedBy>kkeigher</cp:lastModifiedBy>
  <cp:revision>9</cp:revision>
  <dcterms:created xsi:type="dcterms:W3CDTF">2015-09-02T20:39:00Z</dcterms:created>
  <dcterms:modified xsi:type="dcterms:W3CDTF">2015-10-06T18:19:00Z</dcterms:modified>
</cp:coreProperties>
</file>
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CD7B5" w14:textId="77777777" w:rsidR="009E117F" w:rsidRDefault="00F84896" w:rsidP="00F84896">
      <w:pPr>
        <w:spacing w:line="480" w:lineRule="auto"/>
        <w:jc w:val="center"/>
      </w:pPr>
      <w:r>
        <w:t xml:space="preserve">Voltaire Research Paper Bibliography </w:t>
      </w:r>
    </w:p>
    <w:p w14:paraId="386C01A3" w14:textId="77777777" w:rsidR="00F84896" w:rsidRDefault="00F84896" w:rsidP="00F84896">
      <w:pPr>
        <w:spacing w:line="480" w:lineRule="auto"/>
        <w:rPr>
          <w:rStyle w:val="citationtext"/>
          <w:rFonts w:eastAsia="Times New Roman" w:cs="Times New Roman"/>
        </w:rPr>
      </w:pPr>
    </w:p>
    <w:p w14:paraId="22879D9D" w14:textId="77777777" w:rsidR="00F84896" w:rsidRDefault="00F84896" w:rsidP="00F84896">
      <w:pPr>
        <w:spacing w:line="480" w:lineRule="auto"/>
        <w:rPr>
          <w:rStyle w:val="citationtext"/>
          <w:rFonts w:eastAsia="Times New Roman" w:cs="Times New Roman"/>
        </w:rPr>
      </w:pPr>
      <w:proofErr w:type="spellStart"/>
      <w:r>
        <w:rPr>
          <w:rStyle w:val="citationtext"/>
          <w:rFonts w:eastAsia="Times New Roman" w:cs="Times New Roman"/>
        </w:rPr>
        <w:t>Cronk</w:t>
      </w:r>
      <w:proofErr w:type="spellEnd"/>
      <w:r>
        <w:rPr>
          <w:rStyle w:val="citationtext"/>
          <w:rFonts w:eastAsia="Times New Roman" w:cs="Times New Roman"/>
        </w:rPr>
        <w:t xml:space="preserve">, N. E. "Voltaire and Enlightenment." </w:t>
      </w:r>
      <w:r>
        <w:rPr>
          <w:rStyle w:val="citationtext"/>
          <w:rFonts w:eastAsia="Times New Roman" w:cs="Times New Roman"/>
          <w:i/>
          <w:iCs/>
        </w:rPr>
        <w:t>Voltaire Foundation: Voltaire Biography</w:t>
      </w:r>
      <w:r>
        <w:rPr>
          <w:rStyle w:val="citationtext"/>
          <w:rFonts w:eastAsia="Times New Roman" w:cs="Times New Roman"/>
        </w:rPr>
        <w:t xml:space="preserve">. </w:t>
      </w:r>
      <w:proofErr w:type="gramStart"/>
      <w:r>
        <w:rPr>
          <w:rStyle w:val="citationtext"/>
          <w:rFonts w:eastAsia="Times New Roman" w:cs="Times New Roman"/>
        </w:rPr>
        <w:t xml:space="preserve">University of Oxford, </w:t>
      </w:r>
      <w:proofErr w:type="spellStart"/>
      <w:r>
        <w:rPr>
          <w:rStyle w:val="citationtext"/>
          <w:rFonts w:eastAsia="Times New Roman" w:cs="Times New Roman"/>
        </w:rPr>
        <w:t>n.d.</w:t>
      </w:r>
      <w:proofErr w:type="spellEnd"/>
      <w:r>
        <w:rPr>
          <w:rStyle w:val="citationtext"/>
          <w:rFonts w:eastAsia="Times New Roman" w:cs="Times New Roman"/>
        </w:rPr>
        <w:t xml:space="preserve"> Web.</w:t>
      </w:r>
      <w:proofErr w:type="gramEnd"/>
      <w:r>
        <w:rPr>
          <w:rStyle w:val="citationtext"/>
          <w:rFonts w:eastAsia="Times New Roman" w:cs="Times New Roman"/>
        </w:rPr>
        <w:t xml:space="preserve"> 08 Nov. 2015.</w:t>
      </w:r>
    </w:p>
    <w:p w14:paraId="47B649E1" w14:textId="42FC16E6" w:rsidR="00F84896" w:rsidRDefault="00F84896" w:rsidP="00F84896">
      <w:pPr>
        <w:spacing w:line="480" w:lineRule="auto"/>
        <w:rPr>
          <w:rStyle w:val="citationtext"/>
          <w:rFonts w:eastAsia="Times New Roman" w:cs="Times New Roman"/>
        </w:rPr>
      </w:pPr>
      <w:r>
        <w:rPr>
          <w:rStyle w:val="citationtext"/>
          <w:rFonts w:eastAsia="Times New Roman" w:cs="Times New Roman"/>
        </w:rPr>
        <w:tab/>
      </w:r>
      <w:del w:id="0" w:author="Christine  Alfano" w:date="2015-11-08T20:28:00Z">
        <w:r w:rsidR="00AF0AD7" w:rsidDel="00FE4A29">
          <w:rPr>
            <w:rStyle w:val="citationtext"/>
            <w:rFonts w:eastAsia="Times New Roman" w:cs="Times New Roman"/>
          </w:rPr>
          <w:delText xml:space="preserve">The </w:delText>
        </w:r>
      </w:del>
      <w:proofErr w:type="spellStart"/>
      <w:r>
        <w:rPr>
          <w:rStyle w:val="citationtext"/>
          <w:rFonts w:eastAsia="Times New Roman" w:cs="Times New Roman"/>
        </w:rPr>
        <w:t>Cronk</w:t>
      </w:r>
      <w:proofErr w:type="spellEnd"/>
      <w:r>
        <w:rPr>
          <w:rStyle w:val="citationtext"/>
          <w:rFonts w:eastAsia="Times New Roman" w:cs="Times New Roman"/>
        </w:rPr>
        <w:t xml:space="preserve"> </w:t>
      </w:r>
      <w:del w:id="1" w:author="Christine  Alfano" w:date="2015-11-08T20:32:00Z">
        <w:r w:rsidDel="00FE4A29">
          <w:rPr>
            <w:rStyle w:val="citationtext"/>
            <w:rFonts w:eastAsia="Times New Roman" w:cs="Times New Roman"/>
          </w:rPr>
          <w:delText xml:space="preserve">dives </w:delText>
        </w:r>
        <w:commentRangeStart w:id="2"/>
        <w:r w:rsidDel="00FE4A29">
          <w:rPr>
            <w:rStyle w:val="citationtext"/>
            <w:rFonts w:eastAsia="Times New Roman" w:cs="Times New Roman"/>
          </w:rPr>
          <w:delText>into</w:delText>
        </w:r>
        <w:commentRangeEnd w:id="2"/>
        <w:r w:rsidR="00FE4A29" w:rsidDel="00FE4A29">
          <w:rPr>
            <w:rStyle w:val="CommentReference"/>
          </w:rPr>
          <w:commentReference w:id="2"/>
        </w:r>
      </w:del>
      <w:ins w:id="3" w:author="Christine  Alfano" w:date="2015-11-08T20:32:00Z">
        <w:r w:rsidR="00FE4A29">
          <w:rPr>
            <w:rStyle w:val="citationtext"/>
            <w:rFonts w:eastAsia="Times New Roman" w:cs="Times New Roman"/>
          </w:rPr>
          <w:t>focuses on</w:t>
        </w:r>
      </w:ins>
      <w:r>
        <w:rPr>
          <w:rStyle w:val="citationtext"/>
          <w:rFonts w:eastAsia="Times New Roman" w:cs="Times New Roman"/>
        </w:rPr>
        <w:t xml:space="preserve"> Voltaire’s involvement during the Enlightenment in this piece. </w:t>
      </w:r>
      <w:ins w:id="4" w:author="Christine  Alfano" w:date="2015-11-08T20:29:00Z">
        <w:r w:rsidR="00FE4A29">
          <w:rPr>
            <w:rStyle w:val="citationtext"/>
            <w:rFonts w:eastAsia="Times New Roman" w:cs="Times New Roman"/>
          </w:rPr>
          <w:t xml:space="preserve"> </w:t>
        </w:r>
      </w:ins>
      <w:del w:id="5" w:author="Christine  Alfano" w:date="2015-11-08T20:29:00Z">
        <w:r w:rsidDel="00FE4A29">
          <w:rPr>
            <w:rStyle w:val="citationtext"/>
            <w:rFonts w:eastAsia="Times New Roman" w:cs="Times New Roman"/>
          </w:rPr>
          <w:delText>In this article</w:delText>
        </w:r>
      </w:del>
      <w:ins w:id="6" w:author="Christine  Alfano" w:date="2015-11-08T20:28:00Z">
        <w:r w:rsidR="00FE4A29">
          <w:rPr>
            <w:rStyle w:val="citationtext"/>
            <w:rFonts w:eastAsia="Times New Roman" w:cs="Times New Roman"/>
          </w:rPr>
          <w:t>S</w:t>
        </w:r>
      </w:ins>
      <w:del w:id="7" w:author="Christine  Alfano" w:date="2015-11-08T20:29:00Z">
        <w:r w:rsidDel="00FE4A29">
          <w:rPr>
            <w:rStyle w:val="citationtext"/>
            <w:rFonts w:eastAsia="Times New Roman" w:cs="Times New Roman"/>
          </w:rPr>
          <w:delText xml:space="preserve"> </w:delText>
        </w:r>
      </w:del>
      <w:ins w:id="8" w:author="Christine  Alfano" w:date="2015-11-08T20:29:00Z">
        <w:r w:rsidR="00FE4A29">
          <w:rPr>
            <w:rStyle w:val="citationtext"/>
            <w:rFonts w:eastAsia="Times New Roman" w:cs="Times New Roman"/>
          </w:rPr>
          <w:t xml:space="preserve">ince </w:t>
        </w:r>
      </w:ins>
      <w:ins w:id="9" w:author="Christine  Alfano" w:date="2015-11-08T20:28:00Z">
        <w:r w:rsidR="00FE4A29">
          <w:rPr>
            <w:rStyle w:val="citationtext"/>
            <w:rFonts w:eastAsia="Times New Roman" w:cs="Times New Roman"/>
          </w:rPr>
          <w:t>he</w:t>
        </w:r>
      </w:ins>
      <w:del w:id="10" w:author="Christine  Alfano" w:date="2015-11-08T20:28:00Z">
        <w:r w:rsidDel="00FE4A29">
          <w:rPr>
            <w:rStyle w:val="citationtext"/>
            <w:rFonts w:eastAsia="Times New Roman" w:cs="Times New Roman"/>
          </w:rPr>
          <w:delText>they</w:delText>
        </w:r>
      </w:del>
      <w:r>
        <w:rPr>
          <w:rStyle w:val="citationtext"/>
          <w:rFonts w:eastAsia="Times New Roman" w:cs="Times New Roman"/>
        </w:rPr>
        <w:t xml:space="preserve"> consider</w:t>
      </w:r>
      <w:ins w:id="11" w:author="Christine  Alfano" w:date="2015-11-08T20:28:00Z">
        <w:r w:rsidR="00FE4A29">
          <w:rPr>
            <w:rStyle w:val="citationtext"/>
            <w:rFonts w:eastAsia="Times New Roman" w:cs="Times New Roman"/>
          </w:rPr>
          <w:t>s</w:t>
        </w:r>
      </w:ins>
      <w:r>
        <w:rPr>
          <w:rStyle w:val="citationtext"/>
          <w:rFonts w:eastAsia="Times New Roman" w:cs="Times New Roman"/>
        </w:rPr>
        <w:t xml:space="preserve"> Voltaire to be a small time contributor to the Enlightenment</w:t>
      </w:r>
      <w:ins w:id="12" w:author="Christine  Alfano" w:date="2015-11-08T20:29:00Z">
        <w:r w:rsidR="00FE4A29">
          <w:rPr>
            <w:rStyle w:val="citationtext"/>
            <w:rFonts w:eastAsia="Times New Roman" w:cs="Times New Roman"/>
          </w:rPr>
          <w:t xml:space="preserve">, in this article, he </w:t>
        </w:r>
      </w:ins>
      <w:del w:id="13" w:author="Christine  Alfano" w:date="2015-11-08T20:29:00Z">
        <w:r w:rsidDel="00FE4A29">
          <w:rPr>
            <w:rStyle w:val="citationtext"/>
            <w:rFonts w:eastAsia="Times New Roman" w:cs="Times New Roman"/>
          </w:rPr>
          <w:delText xml:space="preserve"> and thus decide to </w:delText>
        </w:r>
      </w:del>
      <w:r>
        <w:rPr>
          <w:rStyle w:val="citationtext"/>
          <w:rFonts w:eastAsia="Times New Roman" w:cs="Times New Roman"/>
        </w:rPr>
        <w:t>discuss</w:t>
      </w:r>
      <w:ins w:id="14" w:author="Christine  Alfano" w:date="2015-11-08T20:29:00Z">
        <w:r w:rsidR="00FE4A29">
          <w:rPr>
            <w:rStyle w:val="citationtext"/>
            <w:rFonts w:eastAsia="Times New Roman" w:cs="Times New Roman"/>
          </w:rPr>
          <w:t>es</w:t>
        </w:r>
      </w:ins>
      <w:r>
        <w:rPr>
          <w:rStyle w:val="citationtext"/>
          <w:rFonts w:eastAsia="Times New Roman" w:cs="Times New Roman"/>
        </w:rPr>
        <w:t xml:space="preserve"> his rhetorical contributions instead. </w:t>
      </w:r>
      <w:ins w:id="15" w:author="Christine  Alfano" w:date="2015-11-08T20:31:00Z">
        <w:r w:rsidR="00FE4A29">
          <w:rPr>
            <w:rStyle w:val="citationtext"/>
            <w:rFonts w:eastAsia="Times New Roman" w:cs="Times New Roman"/>
          </w:rPr>
          <w:t xml:space="preserve">   He examines Voltaire’s philosophical and humorous approach to writing.  </w:t>
        </w:r>
      </w:ins>
      <w:r>
        <w:rPr>
          <w:rStyle w:val="citationtext"/>
          <w:rFonts w:eastAsia="Times New Roman" w:cs="Times New Roman"/>
        </w:rPr>
        <w:t xml:space="preserve">Overall the article provides a great break down of </w:t>
      </w:r>
      <w:ins w:id="16" w:author="Christine  Alfano" w:date="2015-11-08T20:32:00Z">
        <w:r w:rsidR="00FE4A29">
          <w:rPr>
            <w:rStyle w:val="citationtext"/>
            <w:rFonts w:eastAsia="Times New Roman" w:cs="Times New Roman"/>
          </w:rPr>
          <w:t xml:space="preserve">what </w:t>
        </w:r>
        <w:proofErr w:type="spellStart"/>
        <w:r w:rsidR="00FE4A29">
          <w:rPr>
            <w:rStyle w:val="citationtext"/>
            <w:rFonts w:eastAsia="Times New Roman" w:cs="Times New Roman"/>
          </w:rPr>
          <w:t>Cronk</w:t>
        </w:r>
        <w:proofErr w:type="spellEnd"/>
        <w:r w:rsidR="00FE4A29">
          <w:rPr>
            <w:rStyle w:val="citationtext"/>
            <w:rFonts w:eastAsia="Times New Roman" w:cs="Times New Roman"/>
          </w:rPr>
          <w:t xml:space="preserve"> considers </w:t>
        </w:r>
      </w:ins>
      <w:r>
        <w:rPr>
          <w:rStyle w:val="citationtext"/>
          <w:rFonts w:eastAsia="Times New Roman" w:cs="Times New Roman"/>
        </w:rPr>
        <w:t xml:space="preserve">Voltaire’s </w:t>
      </w:r>
      <w:ins w:id="17" w:author="Christine  Alfano" w:date="2015-11-08T20:32:00Z">
        <w:r w:rsidR="00FE4A29">
          <w:rPr>
            <w:rStyle w:val="citationtext"/>
            <w:rFonts w:eastAsia="Times New Roman" w:cs="Times New Roman"/>
          </w:rPr>
          <w:t xml:space="preserve">minimal </w:t>
        </w:r>
      </w:ins>
      <w:r>
        <w:rPr>
          <w:rStyle w:val="citationtext"/>
          <w:rFonts w:eastAsia="Times New Roman" w:cs="Times New Roman"/>
        </w:rPr>
        <w:t>involvement in the Enlightenment, which would shape European minds for years to come.</w:t>
      </w:r>
    </w:p>
    <w:p w14:paraId="373D1F45" w14:textId="77777777" w:rsidR="00F84896" w:rsidRDefault="00F84896" w:rsidP="00F84896">
      <w:pPr>
        <w:spacing w:line="480" w:lineRule="auto"/>
      </w:pPr>
    </w:p>
    <w:p w14:paraId="3EE56E70" w14:textId="16A01FAE" w:rsidR="00F84896" w:rsidRDefault="00F84896" w:rsidP="00F84896">
      <w:pPr>
        <w:spacing w:line="480" w:lineRule="auto"/>
        <w:rPr>
          <w:rStyle w:val="citationtext"/>
          <w:rFonts w:eastAsia="Times New Roman" w:cs="Times New Roman"/>
        </w:rPr>
      </w:pPr>
      <w:r>
        <w:rPr>
          <w:rStyle w:val="citationtext"/>
          <w:rFonts w:eastAsia="Times New Roman" w:cs="Times New Roman"/>
        </w:rPr>
        <w:t xml:space="preserve">Shank, J.B. "Voltaire." </w:t>
      </w:r>
      <w:proofErr w:type="gramStart"/>
      <w:r>
        <w:rPr>
          <w:rStyle w:val="citationtext"/>
          <w:rFonts w:eastAsia="Times New Roman" w:cs="Times New Roman"/>
          <w:i/>
          <w:iCs/>
        </w:rPr>
        <w:t xml:space="preserve">Stanford </w:t>
      </w:r>
      <w:del w:id="18" w:author="Christine  Alfano" w:date="2015-11-08T20:33:00Z">
        <w:r w:rsidDel="00FE4A29">
          <w:rPr>
            <w:rStyle w:val="citationtext"/>
            <w:rFonts w:eastAsia="Times New Roman" w:cs="Times New Roman"/>
            <w:i/>
            <w:iCs/>
          </w:rPr>
          <w:delText>University</w:delText>
        </w:r>
      </w:del>
      <w:ins w:id="19" w:author="Christine  Alfano" w:date="2015-11-08T20:33:00Z">
        <w:r w:rsidR="00FE4A29">
          <w:rPr>
            <w:rStyle w:val="citationtext"/>
            <w:rFonts w:eastAsia="Times New Roman" w:cs="Times New Roman"/>
            <w:i/>
            <w:iCs/>
          </w:rPr>
          <w:t>Enc</w:t>
        </w:r>
        <w:r w:rsidR="00FE4A29">
          <w:rPr>
            <w:rStyle w:val="citationtext"/>
            <w:rFonts w:eastAsia="Times New Roman" w:cs="Times New Roman"/>
            <w:i/>
            <w:iCs/>
          </w:rPr>
          <w:t>y</w:t>
        </w:r>
        <w:r w:rsidR="00FE4A29">
          <w:rPr>
            <w:rStyle w:val="citationtext"/>
            <w:rFonts w:eastAsia="Times New Roman" w:cs="Times New Roman"/>
            <w:i/>
            <w:iCs/>
          </w:rPr>
          <w:t>clopedia of Philosophy</w:t>
        </w:r>
      </w:ins>
      <w:r>
        <w:rPr>
          <w:rStyle w:val="citationtext"/>
          <w:rFonts w:eastAsia="Times New Roman" w:cs="Times New Roman"/>
        </w:rPr>
        <w:t>.</w:t>
      </w:r>
      <w:proofErr w:type="gramEnd"/>
      <w:r>
        <w:rPr>
          <w:rStyle w:val="citationtext"/>
          <w:rFonts w:eastAsia="Times New Roman" w:cs="Times New Roman"/>
        </w:rPr>
        <w:t xml:space="preserve"> Stanford University, 3</w:t>
      </w:r>
      <w:ins w:id="20" w:author="Christine  Alfano" w:date="2015-11-08T20:35:00Z">
        <w:r w:rsidR="00FE4A29">
          <w:rPr>
            <w:rStyle w:val="citationtext"/>
            <w:rFonts w:eastAsia="Times New Roman" w:cs="Times New Roman"/>
          </w:rPr>
          <w:t>0</w:t>
        </w:r>
      </w:ins>
      <w:del w:id="21" w:author="Christine  Alfano" w:date="2015-11-08T20:35:00Z">
        <w:r w:rsidDel="00FE4A29">
          <w:rPr>
            <w:rStyle w:val="citationtext"/>
            <w:rFonts w:eastAsia="Times New Roman" w:cs="Times New Roman"/>
          </w:rPr>
          <w:delText>1</w:delText>
        </w:r>
      </w:del>
      <w:r>
        <w:rPr>
          <w:rStyle w:val="citationtext"/>
          <w:rFonts w:eastAsia="Times New Roman" w:cs="Times New Roman"/>
        </w:rPr>
        <w:t xml:space="preserve"> </w:t>
      </w:r>
      <w:del w:id="22" w:author="Christine  Alfano" w:date="2015-11-08T20:35:00Z">
        <w:r w:rsidDel="00FE4A29">
          <w:rPr>
            <w:rStyle w:val="citationtext"/>
            <w:rFonts w:eastAsia="Times New Roman" w:cs="Times New Roman"/>
          </w:rPr>
          <w:delText>Aug. 2009</w:delText>
        </w:r>
      </w:del>
      <w:ins w:id="23" w:author="Christine  Alfano" w:date="2015-11-08T20:35:00Z">
        <w:r w:rsidR="00FE4A29">
          <w:rPr>
            <w:rStyle w:val="citationtext"/>
            <w:rFonts w:eastAsia="Times New Roman" w:cs="Times New Roman"/>
          </w:rPr>
          <w:t>July 2015</w:t>
        </w:r>
      </w:ins>
      <w:r>
        <w:rPr>
          <w:rStyle w:val="citationtext"/>
          <w:rFonts w:eastAsia="Times New Roman" w:cs="Times New Roman"/>
        </w:rPr>
        <w:t>. Web. 08 Nov. 2015.</w:t>
      </w:r>
    </w:p>
    <w:p w14:paraId="02CA8666" w14:textId="55BB2ADF" w:rsidR="00F84896" w:rsidRDefault="00F84896" w:rsidP="00F84896">
      <w:pPr>
        <w:spacing w:line="480" w:lineRule="auto"/>
      </w:pPr>
      <w:r>
        <w:rPr>
          <w:rStyle w:val="citationtext"/>
          <w:rFonts w:eastAsia="Times New Roman" w:cs="Times New Roman"/>
        </w:rPr>
        <w:tab/>
      </w:r>
      <w:r w:rsidR="00AF0AD7">
        <w:rPr>
          <w:rStyle w:val="citationtext"/>
          <w:rFonts w:eastAsia="Times New Roman" w:cs="Times New Roman"/>
        </w:rPr>
        <w:t>In this article</w:t>
      </w:r>
      <w:ins w:id="24" w:author="Christine  Alfano" w:date="2015-11-08T20:30:00Z">
        <w:r w:rsidR="00FE4A29">
          <w:rPr>
            <w:rStyle w:val="citationtext"/>
            <w:rFonts w:eastAsia="Times New Roman" w:cs="Times New Roman"/>
          </w:rPr>
          <w:t>,</w:t>
        </w:r>
      </w:ins>
      <w:r w:rsidR="00AF0AD7">
        <w:rPr>
          <w:rStyle w:val="citationtext"/>
          <w:rFonts w:eastAsia="Times New Roman" w:cs="Times New Roman"/>
        </w:rPr>
        <w:t xml:space="preserve"> Shank goes through Voltaire’s life</w:t>
      </w:r>
      <w:ins w:id="25" w:author="Christine  Alfano" w:date="2015-11-08T20:35:00Z">
        <w:r w:rsidR="00FE4A29">
          <w:rPr>
            <w:rStyle w:val="citationtext"/>
            <w:rFonts w:eastAsia="Times New Roman" w:cs="Times New Roman"/>
          </w:rPr>
          <w:t>,</w:t>
        </w:r>
      </w:ins>
      <w:r w:rsidR="00AF0AD7">
        <w:rPr>
          <w:rStyle w:val="citationtext"/>
          <w:rFonts w:eastAsia="Times New Roman" w:cs="Times New Roman"/>
        </w:rPr>
        <w:t xml:space="preserve"> discussing his ideas and how they evolved through out it.</w:t>
      </w:r>
      <w:r w:rsidR="00660CE6">
        <w:rPr>
          <w:rStyle w:val="citationtext"/>
          <w:rFonts w:eastAsia="Times New Roman" w:cs="Times New Roman"/>
        </w:rPr>
        <w:t xml:space="preserve"> </w:t>
      </w:r>
      <w:ins w:id="26" w:author="Christine  Alfano" w:date="2015-11-08T20:36:00Z">
        <w:r w:rsidR="00FE4A29">
          <w:rPr>
            <w:rStyle w:val="citationtext"/>
            <w:rFonts w:eastAsia="Times New Roman" w:cs="Times New Roman"/>
          </w:rPr>
          <w:t xml:space="preserve"> </w:t>
        </w:r>
      </w:ins>
      <w:ins w:id="27" w:author="Christine  Alfano" w:date="2015-11-08T20:37:00Z">
        <w:r w:rsidR="00FE4A29">
          <w:rPr>
            <w:rStyle w:val="citationtext"/>
            <w:rFonts w:eastAsia="Times New Roman" w:cs="Times New Roman"/>
          </w:rPr>
          <w:t>He points out that Voltaire only delved into philosophy in the second half of his life, after spend</w:t>
        </w:r>
      </w:ins>
      <w:ins w:id="28" w:author="Christine  Alfano" w:date="2015-11-08T20:39:00Z">
        <w:r w:rsidR="00FE4A29">
          <w:rPr>
            <w:rStyle w:val="citationtext"/>
            <w:rFonts w:eastAsia="Times New Roman" w:cs="Times New Roman"/>
          </w:rPr>
          <w:t>ing</w:t>
        </w:r>
      </w:ins>
      <w:bookmarkStart w:id="29" w:name="_GoBack"/>
      <w:bookmarkEnd w:id="29"/>
      <w:ins w:id="30" w:author="Christine  Alfano" w:date="2015-11-08T20:37:00Z">
        <w:r w:rsidR="00FE4A29">
          <w:rPr>
            <w:rStyle w:val="citationtext"/>
            <w:rFonts w:eastAsia="Times New Roman" w:cs="Times New Roman"/>
          </w:rPr>
          <w:t xml:space="preserve"> his early years as a poet.  Shank’s </w:t>
        </w:r>
      </w:ins>
      <w:del w:id="31" w:author="Christine  Alfano" w:date="2015-11-08T20:37:00Z">
        <w:r w:rsidR="00660CE6" w:rsidDel="00FE4A29">
          <w:rPr>
            <w:rStyle w:val="citationtext"/>
            <w:rFonts w:eastAsia="Times New Roman" w:cs="Times New Roman"/>
          </w:rPr>
          <w:delText xml:space="preserve">Shank’s </w:delText>
        </w:r>
      </w:del>
      <w:del w:id="32" w:author="Christine  Alfano" w:date="2015-11-08T20:35:00Z">
        <w:r w:rsidR="00660CE6" w:rsidDel="00FE4A29">
          <w:rPr>
            <w:rStyle w:val="citationtext"/>
            <w:rFonts w:eastAsia="Times New Roman" w:cs="Times New Roman"/>
          </w:rPr>
          <w:delText xml:space="preserve">analyzes </w:delText>
        </w:r>
      </w:del>
      <w:ins w:id="33" w:author="Christine  Alfano" w:date="2015-11-08T20:35:00Z">
        <w:r w:rsidR="00FE4A29">
          <w:rPr>
            <w:rStyle w:val="citationtext"/>
            <w:rFonts w:eastAsia="Times New Roman" w:cs="Times New Roman"/>
          </w:rPr>
          <w:t>analy</w:t>
        </w:r>
        <w:r w:rsidR="00FE4A29">
          <w:rPr>
            <w:rStyle w:val="citationtext"/>
            <w:rFonts w:eastAsia="Times New Roman" w:cs="Times New Roman"/>
          </w:rPr>
          <w:t>sis</w:t>
        </w:r>
        <w:r w:rsidR="00FE4A29">
          <w:rPr>
            <w:rStyle w:val="citationtext"/>
            <w:rFonts w:eastAsia="Times New Roman" w:cs="Times New Roman"/>
          </w:rPr>
          <w:t xml:space="preserve"> </w:t>
        </w:r>
      </w:ins>
      <w:r w:rsidR="00660CE6">
        <w:rPr>
          <w:rStyle w:val="citationtext"/>
          <w:rFonts w:eastAsia="Times New Roman" w:cs="Times New Roman"/>
        </w:rPr>
        <w:t>of Voltaire’s ideas provides important background about his ideological effects on Europe</w:t>
      </w:r>
      <w:ins w:id="34" w:author="Christine  Alfano" w:date="2015-11-08T20:36:00Z">
        <w:r w:rsidR="00FE4A29">
          <w:rPr>
            <w:rStyle w:val="citationtext"/>
            <w:rFonts w:eastAsia="Times New Roman" w:cs="Times New Roman"/>
          </w:rPr>
          <w:t>, such as his influence on secularism.</w:t>
        </w:r>
      </w:ins>
      <w:del w:id="35" w:author="Christine  Alfano" w:date="2015-11-08T20:36:00Z">
        <w:r w:rsidR="00660CE6" w:rsidDel="00FE4A29">
          <w:rPr>
            <w:rStyle w:val="citationtext"/>
            <w:rFonts w:eastAsia="Times New Roman" w:cs="Times New Roman"/>
          </w:rPr>
          <w:delText>. The articles look at Voltaire’s life provides important insight into how he would affect the minds sets of Europeans.</w:delText>
        </w:r>
      </w:del>
    </w:p>
    <w:sectPr w:rsidR="00F84896" w:rsidSect="004D59FF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Christine  Alfano" w:date="2015-11-08T20:28:00Z" w:initials="CA">
    <w:p w14:paraId="46010F71" w14:textId="0462CB91" w:rsidR="00FE4A29" w:rsidRDefault="00FE4A29">
      <w:pPr>
        <w:pStyle w:val="CommentText"/>
      </w:pPr>
      <w:r>
        <w:rPr>
          <w:rStyle w:val="CommentReference"/>
        </w:rPr>
        <w:annotationRef/>
      </w:r>
      <w:r>
        <w:t>I would suggest “focuses on” instead of “dives into”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760B0F" w14:textId="77777777" w:rsidR="00AF0AD7" w:rsidRDefault="00AF0AD7" w:rsidP="00F84896">
      <w:r>
        <w:separator/>
      </w:r>
    </w:p>
  </w:endnote>
  <w:endnote w:type="continuationSeparator" w:id="0">
    <w:p w14:paraId="7A312884" w14:textId="77777777" w:rsidR="00AF0AD7" w:rsidRDefault="00AF0AD7" w:rsidP="00F84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92A403" w14:textId="77777777" w:rsidR="00AF0AD7" w:rsidRDefault="00AF0AD7" w:rsidP="00F84896">
      <w:r>
        <w:separator/>
      </w:r>
    </w:p>
  </w:footnote>
  <w:footnote w:type="continuationSeparator" w:id="0">
    <w:p w14:paraId="186CF42C" w14:textId="77777777" w:rsidR="00AF0AD7" w:rsidRDefault="00AF0AD7" w:rsidP="00F848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2CEB0" w14:textId="77777777" w:rsidR="00AF0AD7" w:rsidRDefault="00AF0AD7" w:rsidP="00F84896">
    <w:pPr>
      <w:pStyle w:val="Header"/>
      <w:spacing w:line="480" w:lineRule="auto"/>
    </w:pPr>
    <w:r>
      <w:t>Max Alfano-Smith</w:t>
    </w:r>
  </w:p>
  <w:p w14:paraId="4BD02548" w14:textId="77777777" w:rsidR="00AF0AD7" w:rsidRDefault="00AF0AD7" w:rsidP="00F84896">
    <w:pPr>
      <w:pStyle w:val="Header"/>
      <w:spacing w:line="480" w:lineRule="auto"/>
    </w:pPr>
    <w:r>
      <w:t xml:space="preserve">Mrs. </w:t>
    </w:r>
    <w:proofErr w:type="spellStart"/>
    <w:r>
      <w:t>Shloss</w:t>
    </w:r>
    <w:proofErr w:type="spellEnd"/>
  </w:p>
  <w:p w14:paraId="0B3311DA" w14:textId="77777777" w:rsidR="00AF0AD7" w:rsidRDefault="00AF0AD7" w:rsidP="00F84896">
    <w:pPr>
      <w:pStyle w:val="Header"/>
      <w:spacing w:line="480" w:lineRule="auto"/>
    </w:pPr>
    <w:r>
      <w:t xml:space="preserve">Western </w:t>
    </w:r>
    <w:proofErr w:type="spellStart"/>
    <w:r>
      <w:t>Civ</w:t>
    </w:r>
    <w:proofErr w:type="spellEnd"/>
  </w:p>
  <w:p w14:paraId="414091BE" w14:textId="77777777" w:rsidR="00AF0AD7" w:rsidRDefault="00AF0AD7" w:rsidP="00F84896">
    <w:pPr>
      <w:pStyle w:val="Header"/>
    </w:pPr>
    <w:r>
      <w:t>8 November 2015</w:t>
    </w:r>
  </w:p>
  <w:p w14:paraId="6523ECAE" w14:textId="77777777" w:rsidR="00AF0AD7" w:rsidRDefault="00AF0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96"/>
    <w:rsid w:val="004D59FF"/>
    <w:rsid w:val="00660CE6"/>
    <w:rsid w:val="009E117F"/>
    <w:rsid w:val="00AF0AD7"/>
    <w:rsid w:val="00F84896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F2BE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8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896"/>
  </w:style>
  <w:style w:type="paragraph" w:styleId="Footer">
    <w:name w:val="footer"/>
    <w:basedOn w:val="Normal"/>
    <w:link w:val="FooterChar"/>
    <w:uiPriority w:val="99"/>
    <w:unhideWhenUsed/>
    <w:rsid w:val="00F848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896"/>
  </w:style>
  <w:style w:type="character" w:customStyle="1" w:styleId="citationtext">
    <w:name w:val="citation_text"/>
    <w:basedOn w:val="DefaultParagraphFont"/>
    <w:rsid w:val="00F84896"/>
  </w:style>
  <w:style w:type="paragraph" w:styleId="BalloonText">
    <w:name w:val="Balloon Text"/>
    <w:basedOn w:val="Normal"/>
    <w:link w:val="BalloonTextChar"/>
    <w:uiPriority w:val="99"/>
    <w:semiHidden/>
    <w:unhideWhenUsed/>
    <w:rsid w:val="00FE4A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2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4A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A2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A2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A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A2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8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896"/>
  </w:style>
  <w:style w:type="paragraph" w:styleId="Footer">
    <w:name w:val="footer"/>
    <w:basedOn w:val="Normal"/>
    <w:link w:val="FooterChar"/>
    <w:uiPriority w:val="99"/>
    <w:unhideWhenUsed/>
    <w:rsid w:val="00F848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896"/>
  </w:style>
  <w:style w:type="character" w:customStyle="1" w:styleId="citationtext">
    <w:name w:val="citation_text"/>
    <w:basedOn w:val="DefaultParagraphFont"/>
    <w:rsid w:val="00F84896"/>
  </w:style>
  <w:style w:type="paragraph" w:styleId="BalloonText">
    <w:name w:val="Balloon Text"/>
    <w:basedOn w:val="Normal"/>
    <w:link w:val="BalloonTextChar"/>
    <w:uiPriority w:val="99"/>
    <w:semiHidden/>
    <w:unhideWhenUsed/>
    <w:rsid w:val="00FE4A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2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4A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A2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A2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A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A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204</Words>
  <Characters>1164</Characters>
  <Application>Microsoft Macintosh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Alfano-Smith</dc:creator>
  <cp:keywords/>
  <dc:description/>
  <cp:lastModifiedBy>Christine  Alfano</cp:lastModifiedBy>
  <cp:revision>3</cp:revision>
  <dcterms:created xsi:type="dcterms:W3CDTF">2015-11-09T03:47:00Z</dcterms:created>
  <dcterms:modified xsi:type="dcterms:W3CDTF">2015-11-09T04:39:00Z</dcterms:modified>
</cp:coreProperties>
</file>